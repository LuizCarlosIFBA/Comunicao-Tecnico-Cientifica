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D17C8" w:rsidRDefault="00ED17C8" w14:paraId="6B8E818A" w14:textId="77777777">
      <w:pPr>
        <w:pStyle w:val="Standard"/>
        <w:rPr>
          <w:rFonts w:ascii="Arial" w:hAnsi="Arial"/>
          <w:b/>
          <w:bCs/>
        </w:rPr>
      </w:pPr>
    </w:p>
    <w:p w:rsidR="00ED17C8" w:rsidRDefault="00C07A9F" w14:paraId="550C70E2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b/>
          <w:bCs/>
          <w:caps/>
          <w:color w:val="000000"/>
        </w:rPr>
        <w:t>UNIVERSIDADE DO ESTADO DA BAHIA</w:t>
      </w:r>
      <w:r>
        <w:rPr>
          <w:rStyle w:val="normaltextrun"/>
          <w:rFonts w:ascii="Arial" w:hAnsi="Arial" w:cs="Arial"/>
          <w:color w:val="000000"/>
        </w:rPr>
        <w:t> </w:t>
      </w:r>
    </w:p>
    <w:p w:rsidR="00ED17C8" w:rsidRDefault="00C07A9F" w14:paraId="595381B7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b/>
          <w:bCs/>
          <w:caps/>
          <w:color w:val="000000"/>
        </w:rPr>
        <w:t>DEPARTAMENTO DE CIÊNCIAS EXATAS E DA TERRA</w:t>
      </w:r>
      <w:r>
        <w:rPr>
          <w:rStyle w:val="normaltextrun"/>
          <w:rFonts w:ascii="Arial" w:hAnsi="Arial" w:cs="Arial"/>
          <w:color w:val="000000"/>
        </w:rPr>
        <w:t> </w:t>
      </w:r>
    </w:p>
    <w:p w:rsidR="00ED17C8" w:rsidRDefault="00C07A9F" w14:paraId="73A42DBB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b/>
          <w:bCs/>
          <w:caps/>
          <w:color w:val="000000"/>
        </w:rPr>
        <w:t>SISTEMAS DE INFORMAÇÃO</w:t>
      </w:r>
      <w:r>
        <w:rPr>
          <w:rStyle w:val="normaltextrun"/>
          <w:rFonts w:ascii="Arial" w:hAnsi="Arial" w:cs="Arial"/>
          <w:color w:val="000000"/>
        </w:rPr>
        <w:t> </w:t>
      </w:r>
    </w:p>
    <w:p w:rsidR="00ED17C8" w:rsidRDefault="00C07A9F" w14:paraId="7C7B607B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000000"/>
        </w:rPr>
        <w:t> </w:t>
      </w:r>
    </w:p>
    <w:p w:rsidR="00ED17C8" w:rsidRDefault="00C07A9F" w14:paraId="24315123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2F5496"/>
          <w:sz w:val="32"/>
          <w:szCs w:val="32"/>
        </w:rPr>
        <w:t> </w:t>
      </w:r>
    </w:p>
    <w:p w:rsidR="00ED17C8" w:rsidRDefault="00ED17C8" w14:paraId="13026856" w14:textId="7777777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D17C8" w:rsidRDefault="00ED17C8" w14:paraId="5E695CB1" w14:textId="7777777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D17C8" w:rsidRDefault="00ED17C8" w14:paraId="0B15EE03" w14:textId="7777777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D17C8" w:rsidRDefault="00C07A9F" w14:paraId="6358984B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000000"/>
        </w:rPr>
        <w:t> </w:t>
      </w:r>
    </w:p>
    <w:p w:rsidR="00ED17C8" w:rsidP="6F15A882" w:rsidRDefault="00C07A9F" w14:paraId="58D75FB8" w14:textId="01D00B7B">
      <w:pPr>
        <w:pStyle w:val="paragraph"/>
        <w:spacing w:before="0" w:after="0"/>
        <w:jc w:val="center"/>
        <w:textAlignment w:val="baseline"/>
        <w:rPr>
          <w:del w:author="KETLEN MOREIRA SILVA" w:date="2022-11-16T03:11:00Z" w:id="1"/>
          <w:rStyle w:val="normaltextrun"/>
          <w:rFonts w:ascii="Arial" w:hAnsi="Arial" w:cs="Arial"/>
          <w:b/>
          <w:bCs/>
          <w:caps/>
          <w:color w:val="000000" w:themeColor="text1"/>
        </w:rPr>
      </w:pPr>
      <w:r w:rsidRPr="6F15A882">
        <w:rPr>
          <w:rStyle w:val="normaltextrun"/>
          <w:rFonts w:ascii="Arial" w:hAnsi="Arial" w:cs="Arial"/>
          <w:b/>
          <w:bCs/>
          <w:caps/>
          <w:color w:val="000000" w:themeColor="text1"/>
        </w:rPr>
        <w:t>KETLEN MOREIRA SILVA</w:t>
      </w:r>
    </w:p>
    <w:p w:rsidR="00ED17C8" w:rsidRDefault="00C07A9F" w14:paraId="597FF3F4" w14:textId="3A841584">
      <w:pPr>
        <w:pStyle w:val="paragraph"/>
        <w:spacing w:before="0" w:after="0"/>
        <w:jc w:val="center"/>
        <w:textAlignment w:val="baseline"/>
      </w:pPr>
      <w:r w:rsidRPr="2138F364">
        <w:rPr>
          <w:rStyle w:val="normaltextrun"/>
          <w:rFonts w:ascii="Arial" w:hAnsi="Arial" w:cs="Arial"/>
          <w:b/>
          <w:bCs/>
          <w:color w:val="000000" w:themeColor="text1"/>
        </w:rPr>
        <w:t>LU</w:t>
      </w:r>
      <w:r w:rsidRPr="2138F364" w:rsidR="450CCBDF">
        <w:rPr>
          <w:rStyle w:val="normaltextrun"/>
          <w:rFonts w:ascii="Arial" w:hAnsi="Arial" w:cs="Arial"/>
          <w:b/>
          <w:bCs/>
          <w:color w:val="000000" w:themeColor="text1"/>
        </w:rPr>
        <w:t>I</w:t>
      </w:r>
      <w:r w:rsidRPr="2138F364" w:rsidR="004A265A">
        <w:rPr>
          <w:rStyle w:val="normaltextrun"/>
          <w:rFonts w:ascii="Arial" w:hAnsi="Arial" w:cs="Arial"/>
          <w:b/>
          <w:bCs/>
          <w:color w:val="000000" w:themeColor="text1"/>
        </w:rPr>
        <w:t>Z</w:t>
      </w:r>
      <w:r w:rsidRPr="2138F364">
        <w:rPr>
          <w:rStyle w:val="normaltextrun"/>
          <w:rFonts w:ascii="Arial" w:hAnsi="Arial" w:cs="Arial"/>
          <w:b/>
          <w:bCs/>
          <w:color w:val="000000" w:themeColor="text1"/>
        </w:rPr>
        <w:t xml:space="preserve"> SACRAMENTO </w:t>
      </w:r>
      <w:r w:rsidRPr="2138F364">
        <w:rPr>
          <w:rStyle w:val="normaltextrun"/>
          <w:rFonts w:ascii="Arial" w:hAnsi="Arial" w:cs="Arial"/>
          <w:color w:val="000000" w:themeColor="text1"/>
        </w:rPr>
        <w:t> </w:t>
      </w:r>
    </w:p>
    <w:p w:rsidR="00ED17C8" w:rsidRDefault="00C07A9F" w14:paraId="1CBEB6E1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000000"/>
        </w:rPr>
        <w:t> </w:t>
      </w:r>
    </w:p>
    <w:p w:rsidR="00ED17C8" w:rsidRDefault="00C07A9F" w14:paraId="5B7A840B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000000"/>
        </w:rPr>
        <w:t> </w:t>
      </w:r>
    </w:p>
    <w:p w:rsidR="00ED17C8" w:rsidRDefault="00ED17C8" w14:paraId="06287D94" w14:textId="7777777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D17C8" w:rsidRDefault="00ED17C8" w14:paraId="5A66599A" w14:textId="7777777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D17C8" w:rsidRDefault="00ED17C8" w14:paraId="238843AF" w14:textId="0E8E4CCF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D17C8" w:rsidRDefault="00C07A9F" w14:paraId="3D996924" w14:textId="77777777">
      <w:pPr>
        <w:pStyle w:val="paragraph"/>
        <w:spacing w:before="0" w:after="0"/>
        <w:ind w:firstLine="0"/>
        <w:textAlignment w:val="baseline"/>
      </w:pPr>
      <w:r>
        <w:rPr>
          <w:rStyle w:val="normaltextrun"/>
          <w:rFonts w:ascii="Arial" w:hAnsi="Arial" w:cs="Arial"/>
          <w:color w:val="000000"/>
        </w:rPr>
        <w:t> </w:t>
      </w:r>
    </w:p>
    <w:p w:rsidR="00ED17C8" w:rsidRDefault="00C07A9F" w14:paraId="5A9BCC39" w14:textId="77777777">
      <w:pPr>
        <w:pStyle w:val="paragraph"/>
        <w:spacing w:before="0" w:after="0"/>
        <w:ind w:firstLine="0"/>
        <w:textAlignment w:val="baseline"/>
        <w:pPrChange w:author="LUIZ CARLOS DOS SANTOS FERREIRA SACRAMENTO" w:date="2022-11-14T03:01:00Z" w:id="2">
          <w:pPr>
            <w:jc w:val="center"/>
          </w:pPr>
        </w:pPrChange>
      </w:pPr>
      <w:r>
        <w:rPr>
          <w:rStyle w:val="normaltextrun"/>
          <w:rFonts w:ascii="Arial" w:hAnsi="Arial" w:cs="Arial"/>
          <w:color w:val="000000"/>
          <w:shd w:val="clear" w:color="auto" w:fill="FFFF00"/>
        </w:rPr>
        <w:t> </w:t>
      </w:r>
    </w:p>
    <w:p w:rsidR="00ED17C8" w:rsidRDefault="00ED17C8" w14:paraId="25F687F7" w14:textId="7777777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D17C8" w:rsidRDefault="00ED17C8" w14:paraId="7DCADFB9" w14:textId="7777777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D17C8" w:rsidRDefault="00ED17C8" w14:paraId="6AF5C9F8" w14:textId="7777777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D17C8" w:rsidRDefault="00ED17C8" w14:paraId="72522268" w14:textId="7777777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D17C8" w:rsidRDefault="00ED17C8" w14:paraId="53FEDE99" w14:textId="48B8E5BD">
      <w:pPr>
        <w:pStyle w:val="paragraph"/>
        <w:spacing w:before="0" w:after="0"/>
        <w:jc w:val="center"/>
        <w:textAlignment w:val="baseline"/>
        <w:rPr>
          <w:ins w:author="KETLEN MOREIRA SILVA" w:date="2022-11-16T00:13:00Z" w:id="3"/>
          <w:rFonts w:ascii="Segoe UI" w:hAnsi="Segoe UI" w:cs="Segoe UI"/>
          <w:sz w:val="18"/>
          <w:szCs w:val="18"/>
        </w:rPr>
      </w:pPr>
    </w:p>
    <w:p w:rsidR="00A17DE4" w:rsidRDefault="00A17DE4" w14:paraId="78525C13" w14:textId="0AA32BA2">
      <w:pPr>
        <w:pStyle w:val="paragraph"/>
        <w:spacing w:before="0" w:after="0"/>
        <w:jc w:val="center"/>
        <w:textAlignment w:val="baseline"/>
        <w:rPr>
          <w:ins w:author="KETLEN MOREIRA SILVA" w:date="2022-11-16T00:13:00Z" w:id="4"/>
          <w:rFonts w:ascii="Segoe UI" w:hAnsi="Segoe UI" w:cs="Segoe UI"/>
          <w:sz w:val="18"/>
          <w:szCs w:val="18"/>
        </w:rPr>
      </w:pPr>
    </w:p>
    <w:p w:rsidR="00A17DE4" w:rsidRDefault="00A17DE4" w14:paraId="30CD9A87" w14:textId="5AADFB1E">
      <w:pPr>
        <w:pStyle w:val="paragraph"/>
        <w:spacing w:before="0" w:after="0"/>
        <w:jc w:val="center"/>
        <w:textAlignment w:val="baseline"/>
        <w:rPr>
          <w:ins w:author="KETLEN MOREIRA SILVA" w:date="2022-11-16T00:13:00Z" w:id="5"/>
          <w:rFonts w:ascii="Segoe UI" w:hAnsi="Segoe UI" w:cs="Segoe UI"/>
          <w:sz w:val="18"/>
          <w:szCs w:val="18"/>
        </w:rPr>
      </w:pPr>
    </w:p>
    <w:p w:rsidR="00A17DE4" w:rsidRDefault="00A17DE4" w14:paraId="5F879213" w14:textId="6EFBDD7C">
      <w:pPr>
        <w:pStyle w:val="paragraph"/>
        <w:spacing w:before="0" w:after="0"/>
        <w:jc w:val="center"/>
        <w:textAlignment w:val="baseline"/>
        <w:rPr>
          <w:ins w:author="KETLEN MOREIRA SILVA" w:date="2022-11-16T00:13:00Z" w:id="6"/>
          <w:rFonts w:ascii="Segoe UI" w:hAnsi="Segoe UI" w:cs="Segoe UI"/>
          <w:sz w:val="18"/>
          <w:szCs w:val="18"/>
        </w:rPr>
      </w:pPr>
    </w:p>
    <w:p w:rsidR="00A17DE4" w:rsidRDefault="00A17DE4" w14:paraId="4F6CBE2E" w14:textId="19C8C65A">
      <w:pPr>
        <w:pStyle w:val="paragraph"/>
        <w:spacing w:before="0" w:after="0"/>
        <w:jc w:val="center"/>
        <w:textAlignment w:val="baseline"/>
        <w:rPr>
          <w:ins w:author="KETLEN MOREIRA SILVA" w:date="2022-11-16T00:13:00Z" w:id="7"/>
          <w:rFonts w:ascii="Segoe UI" w:hAnsi="Segoe UI" w:cs="Segoe UI"/>
          <w:sz w:val="18"/>
          <w:szCs w:val="18"/>
        </w:rPr>
      </w:pPr>
    </w:p>
    <w:p w:rsidR="00A17DE4" w:rsidRDefault="00A17DE4" w14:paraId="466E23CA" w14:textId="7777777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D17C8" w:rsidRDefault="00ED17C8" w14:paraId="73AE864B" w14:textId="7777777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D17C8" w:rsidRDefault="00ED17C8" w14:paraId="0962EEF9" w14:textId="77777777">
      <w:pPr>
        <w:pStyle w:val="paragraph"/>
        <w:spacing w:before="0" w:after="0"/>
        <w:ind w:firstLine="0"/>
        <w:textAlignment w:val="baseline"/>
        <w:rPr>
          <w:rFonts w:ascii="Arial" w:hAnsi="Arial" w:cs="Arial"/>
          <w:color w:val="000000"/>
        </w:rPr>
      </w:pPr>
    </w:p>
    <w:p w:rsidR="00ED17C8" w:rsidRDefault="00C07A9F" w14:paraId="33768686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000000"/>
        </w:rPr>
        <w:t> </w:t>
      </w:r>
    </w:p>
    <w:p w:rsidR="00ED17C8" w:rsidRDefault="00ED17C8" w14:paraId="651381C4" w14:textId="77777777">
      <w:pPr>
        <w:pStyle w:val="paragraph"/>
        <w:spacing w:before="0" w:after="0"/>
        <w:jc w:val="center"/>
        <w:textAlignment w:val="baseline"/>
      </w:pPr>
    </w:p>
    <w:p w:rsidR="00ED17C8" w:rsidRDefault="00ED17C8" w14:paraId="38663A29" w14:textId="7777777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D17C8" w:rsidRDefault="00ED17C8" w14:paraId="44D1F755" w14:textId="7777777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D17C8" w:rsidRDefault="00ED17C8" w14:paraId="460A59CF" w14:textId="77777777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D17C8" w:rsidRDefault="00C07A9F" w14:paraId="1624438D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000000"/>
        </w:rPr>
        <w:t> </w:t>
      </w:r>
    </w:p>
    <w:p w:rsidR="00ED17C8" w:rsidRDefault="00C07A9F" w14:paraId="08403A8A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b/>
          <w:bCs/>
          <w:caps/>
          <w:color w:val="000000"/>
        </w:rPr>
        <w:t>SALVADOR</w:t>
      </w:r>
      <w:r>
        <w:rPr>
          <w:rStyle w:val="normaltextrun"/>
          <w:rFonts w:ascii="Arial" w:hAnsi="Arial" w:cs="Arial"/>
          <w:color w:val="000000"/>
        </w:rPr>
        <w:t> </w:t>
      </w:r>
    </w:p>
    <w:p w:rsidR="00ED17C8" w:rsidRDefault="00C07A9F" w14:paraId="23126A18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b/>
          <w:bCs/>
          <w:caps/>
          <w:color w:val="000000"/>
        </w:rPr>
        <w:t>2022</w:t>
      </w:r>
    </w:p>
    <w:p w:rsidR="00ED17C8" w:rsidRDefault="00C07A9F" w14:paraId="147CE9C5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2F5496"/>
          <w:sz w:val="32"/>
          <w:szCs w:val="32"/>
        </w:rPr>
        <w:lastRenderedPageBreak/>
        <w:t> </w:t>
      </w:r>
    </w:p>
    <w:p w:rsidR="00ED17C8" w:rsidRDefault="00C07A9F" w14:paraId="1720F63F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b/>
          <w:bCs/>
          <w:caps/>
          <w:color w:val="000000"/>
        </w:rPr>
        <w:t>UNIVERSIDADE DO ESTADO DA BAHIA</w:t>
      </w:r>
      <w:r>
        <w:rPr>
          <w:rStyle w:val="normaltextrun"/>
          <w:rFonts w:ascii="Arial" w:hAnsi="Arial" w:cs="Arial"/>
          <w:color w:val="000000"/>
        </w:rPr>
        <w:t> </w:t>
      </w:r>
    </w:p>
    <w:p w:rsidR="00ED17C8" w:rsidRDefault="00C07A9F" w14:paraId="669393E5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b/>
          <w:bCs/>
          <w:caps/>
          <w:color w:val="000000"/>
        </w:rPr>
        <w:t>DEPARTAMENTO DE CIÊNCIAS EXATAS E DA TERRA</w:t>
      </w:r>
      <w:r>
        <w:rPr>
          <w:rStyle w:val="normaltextrun"/>
          <w:rFonts w:ascii="Arial" w:hAnsi="Arial" w:cs="Arial"/>
          <w:color w:val="000000"/>
        </w:rPr>
        <w:t> </w:t>
      </w:r>
    </w:p>
    <w:p w:rsidR="00ED17C8" w:rsidRDefault="00C07A9F" w14:paraId="469D9D32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b/>
          <w:bCs/>
          <w:caps/>
          <w:color w:val="000000"/>
        </w:rPr>
        <w:t>SISTEMAS DE INFORMAÇÃO</w:t>
      </w:r>
      <w:r>
        <w:rPr>
          <w:rStyle w:val="normaltextrun"/>
          <w:rFonts w:ascii="Arial" w:hAnsi="Arial" w:cs="Arial"/>
          <w:color w:val="000000"/>
        </w:rPr>
        <w:t> </w:t>
      </w:r>
    </w:p>
    <w:p w:rsidR="00ED17C8" w:rsidRDefault="00C07A9F" w14:paraId="27A45B4F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000000"/>
        </w:rPr>
        <w:t> </w:t>
      </w:r>
    </w:p>
    <w:p w:rsidR="00ED17C8" w:rsidRDefault="00C07A9F" w14:paraId="674FBEDD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2F5496"/>
          <w:sz w:val="32"/>
          <w:szCs w:val="32"/>
        </w:rPr>
        <w:t> </w:t>
      </w:r>
    </w:p>
    <w:p w:rsidR="00ED17C8" w:rsidRDefault="00C07A9F" w14:paraId="795A03F7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000000"/>
        </w:rPr>
        <w:t> </w:t>
      </w:r>
    </w:p>
    <w:p w:rsidR="00ED17C8" w:rsidRDefault="00C07A9F" w14:paraId="0D571936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000000"/>
        </w:rPr>
        <w:t> </w:t>
      </w:r>
      <w:r>
        <w:rPr>
          <w:rStyle w:val="eop"/>
          <w:rFonts w:ascii="Arial" w:hAnsi="Arial" w:cs="Arial"/>
          <w:color w:val="000000"/>
        </w:rPr>
        <w:t> </w:t>
      </w:r>
    </w:p>
    <w:p w:rsidR="00ED17C8" w:rsidRDefault="00C07A9F" w14:paraId="616EF778" w14:textId="77777777">
      <w:pPr>
        <w:pStyle w:val="paragraph"/>
        <w:spacing w:before="0" w:after="0"/>
        <w:jc w:val="center"/>
        <w:textAlignment w:val="baseline"/>
      </w:pPr>
      <w:r>
        <w:rPr>
          <w:rStyle w:val="eop"/>
          <w:rFonts w:ascii="Arial" w:hAnsi="Arial" w:cs="Arial"/>
          <w:color w:val="000000"/>
        </w:rPr>
        <w:t> </w:t>
      </w:r>
    </w:p>
    <w:p w:rsidR="00ED17C8" w:rsidRDefault="00C07A9F" w14:paraId="7918A20A" w14:textId="77777777">
      <w:pPr>
        <w:pStyle w:val="paragraph"/>
        <w:spacing w:before="0" w:after="0"/>
        <w:jc w:val="center"/>
        <w:textAlignment w:val="baseline"/>
      </w:pPr>
      <w:r>
        <w:rPr>
          <w:rStyle w:val="eop"/>
          <w:rFonts w:ascii="Arial" w:hAnsi="Arial" w:cs="Arial"/>
          <w:color w:val="000000"/>
        </w:rPr>
        <w:t> </w:t>
      </w:r>
    </w:p>
    <w:p w:rsidR="00ED17C8" w:rsidRDefault="00C07A9F" w14:paraId="410D459B" w14:textId="77777777">
      <w:pPr>
        <w:pStyle w:val="paragraph"/>
        <w:spacing w:before="0" w:after="0"/>
        <w:jc w:val="center"/>
        <w:textAlignment w:val="baseline"/>
      </w:pPr>
      <w:r>
        <w:rPr>
          <w:rStyle w:val="eop"/>
          <w:rFonts w:ascii="Arial" w:hAnsi="Arial" w:cs="Arial"/>
          <w:color w:val="000000"/>
        </w:rPr>
        <w:t> </w:t>
      </w:r>
    </w:p>
    <w:p w:rsidR="00ED17C8" w:rsidRDefault="00C07A9F" w14:paraId="35341B68" w14:textId="77777777">
      <w:pPr>
        <w:pStyle w:val="paragraph"/>
        <w:spacing w:before="0" w:after="0"/>
        <w:jc w:val="center"/>
        <w:textAlignment w:val="baseline"/>
      </w:pPr>
      <w:r>
        <w:rPr>
          <w:rStyle w:val="eop"/>
          <w:rFonts w:ascii="Arial" w:hAnsi="Arial" w:cs="Arial"/>
          <w:color w:val="000000"/>
        </w:rPr>
        <w:t> </w:t>
      </w:r>
    </w:p>
    <w:p w:rsidR="00ED17C8" w:rsidRDefault="00C07A9F" w14:paraId="2B0C454A" w14:textId="77777777">
      <w:pPr>
        <w:pStyle w:val="paragraph"/>
        <w:spacing w:before="0" w:after="0"/>
        <w:jc w:val="center"/>
        <w:textAlignment w:val="baseline"/>
      </w:pPr>
      <w:r>
        <w:rPr>
          <w:rStyle w:val="eop"/>
          <w:rFonts w:ascii="Arial" w:hAnsi="Arial" w:cs="Arial"/>
          <w:color w:val="000000"/>
        </w:rPr>
        <w:t> </w:t>
      </w:r>
      <w:r>
        <w:rPr>
          <w:rStyle w:val="normaltextrun"/>
          <w:rFonts w:ascii="Arial" w:hAnsi="Arial" w:cs="Arial"/>
          <w:color w:val="000000"/>
        </w:rPr>
        <w:t> </w:t>
      </w:r>
      <w:r>
        <w:rPr>
          <w:rStyle w:val="eop"/>
          <w:rFonts w:ascii="Arial" w:hAnsi="Arial" w:cs="Arial"/>
          <w:color w:val="000000"/>
        </w:rPr>
        <w:t> </w:t>
      </w:r>
    </w:p>
    <w:p w:rsidR="00ED17C8" w:rsidRDefault="00C07A9F" w14:paraId="10CAFFED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000000"/>
        </w:rPr>
        <w:t> </w:t>
      </w:r>
      <w:r>
        <w:rPr>
          <w:rStyle w:val="eop"/>
          <w:rFonts w:ascii="Arial" w:hAnsi="Arial" w:cs="Arial"/>
          <w:color w:val="000000"/>
        </w:rPr>
        <w:t> </w:t>
      </w:r>
    </w:p>
    <w:p w:rsidR="00ED17C8" w:rsidRDefault="00C07A9F" w14:paraId="56C8EAFB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000000"/>
        </w:rPr>
        <w:t> </w:t>
      </w:r>
      <w:r>
        <w:rPr>
          <w:rStyle w:val="eop"/>
          <w:rFonts w:ascii="Arial" w:hAnsi="Arial" w:cs="Arial"/>
          <w:color w:val="000000"/>
        </w:rPr>
        <w:t> </w:t>
      </w:r>
    </w:p>
    <w:p w:rsidR="00ED17C8" w:rsidRDefault="00C07A9F" w14:paraId="74EB8EC0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000000"/>
        </w:rPr>
        <w:t> </w:t>
      </w:r>
      <w:r>
        <w:rPr>
          <w:rStyle w:val="eop"/>
          <w:rFonts w:ascii="Arial" w:hAnsi="Arial" w:cs="Arial"/>
          <w:color w:val="000000"/>
        </w:rPr>
        <w:t> </w:t>
      </w:r>
    </w:p>
    <w:p w:rsidR="00ED17C8" w:rsidRDefault="00C07A9F" w14:paraId="0BD0475A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000000"/>
        </w:rPr>
        <w:t> </w:t>
      </w:r>
      <w:r>
        <w:rPr>
          <w:rStyle w:val="eop"/>
          <w:rFonts w:ascii="Arial" w:hAnsi="Arial" w:cs="Arial"/>
          <w:color w:val="000000"/>
        </w:rPr>
        <w:t> </w:t>
      </w:r>
    </w:p>
    <w:p w:rsidR="006C7412" w:rsidP="50DEECB6" w:rsidRDefault="1964B49D" w14:paraId="272E6E3E" w14:textId="77777777">
      <w:pPr>
        <w:pStyle w:val="paragraph"/>
        <w:spacing w:before="0" w:after="0"/>
        <w:jc w:val="center"/>
        <w:textAlignment w:val="baseline"/>
        <w:rPr>
          <w:ins w:author="Claudia Costa" w:date="2022-11-11T10:37:00Z" w:id="8"/>
          <w:rStyle w:val="eop"/>
          <w:rFonts w:ascii="Arial" w:hAnsi="Arial" w:cs="Arial"/>
          <w:b/>
          <w:bCs/>
          <w:color w:val="000000" w:themeColor="text1"/>
          <w:sz w:val="28"/>
          <w:szCs w:val="28"/>
        </w:rPr>
      </w:pPr>
      <w:r w:rsidRPr="68769C12">
        <w:rPr>
          <w:rStyle w:val="eop"/>
          <w:rFonts w:ascii="Arial" w:hAnsi="Arial" w:cs="Arial"/>
          <w:b/>
          <w:bCs/>
          <w:color w:val="000000" w:themeColor="text1"/>
          <w:sz w:val="28"/>
          <w:szCs w:val="28"/>
        </w:rPr>
        <w:t xml:space="preserve">TECNOLOGIA E DEMOCRACIA COMO UM </w:t>
      </w:r>
    </w:p>
    <w:p w:rsidR="00ED17C8" w:rsidP="50DEECB6" w:rsidRDefault="1964B49D" w14:paraId="504DF4E0" w14:textId="2957C507">
      <w:pPr>
        <w:pStyle w:val="paragraph"/>
        <w:spacing w:before="0" w:after="0"/>
        <w:jc w:val="center"/>
        <w:textAlignment w:val="baseline"/>
        <w:rPr>
          <w:rStyle w:val="eop"/>
          <w:rFonts w:ascii="Arial" w:hAnsi="Arial" w:cs="Arial"/>
          <w:color w:val="000000" w:themeColor="text1"/>
          <w:sz w:val="28"/>
          <w:szCs w:val="28"/>
        </w:rPr>
      </w:pPr>
      <w:r w:rsidRPr="68769C12">
        <w:rPr>
          <w:rStyle w:val="eop"/>
          <w:rFonts w:ascii="Arial" w:hAnsi="Arial" w:cs="Arial"/>
          <w:b/>
          <w:bCs/>
          <w:color w:val="000000" w:themeColor="text1"/>
          <w:sz w:val="28"/>
          <w:szCs w:val="28"/>
        </w:rPr>
        <w:t xml:space="preserve">PROBLEMA SOCIOLÓGICO </w:t>
      </w:r>
      <w:r w:rsidRPr="68769C12" w:rsidR="00C07A9F">
        <w:rPr>
          <w:rStyle w:val="eop"/>
          <w:rFonts w:ascii="Arial" w:hAnsi="Arial" w:cs="Arial"/>
          <w:color w:val="000000" w:themeColor="text1"/>
          <w:sz w:val="28"/>
          <w:szCs w:val="28"/>
        </w:rPr>
        <w:t> </w:t>
      </w:r>
    </w:p>
    <w:p w:rsidR="00ED17C8" w:rsidRDefault="00C07A9F" w14:paraId="59B82385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 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ED17C8" w:rsidRDefault="00C07A9F" w14:paraId="08377F9C" w14:textId="77777777">
      <w:pPr>
        <w:pStyle w:val="paragraph"/>
        <w:spacing w:before="0" w:after="0"/>
        <w:ind w:left="4530"/>
        <w:jc w:val="both"/>
        <w:textAlignment w:val="baseline"/>
      </w:pPr>
      <w:r>
        <w:rPr>
          <w:rStyle w:val="normaltextrun"/>
          <w:rFonts w:ascii="Arial" w:hAnsi="Arial" w:cs="Arial"/>
          <w:color w:val="000000"/>
        </w:rPr>
        <w:t>Trabalho do Componente Comunicação Técnica e Científica, como exigência parcial, Colegiado do Curso de Sistemas de Informação do Departamento de Ciências Exatas e da Terra da Universidade do Estado da Bahia. </w:t>
      </w:r>
      <w:r>
        <w:rPr>
          <w:rStyle w:val="eop"/>
          <w:rFonts w:ascii="Arial" w:hAnsi="Arial" w:cs="Arial"/>
          <w:color w:val="000000"/>
        </w:rPr>
        <w:t> </w:t>
      </w:r>
    </w:p>
    <w:p w:rsidR="00ED17C8" w:rsidRDefault="00C07A9F" w14:paraId="5427326D" w14:textId="77777777">
      <w:pPr>
        <w:pStyle w:val="paragraph"/>
        <w:spacing w:before="0" w:after="0"/>
        <w:ind w:left="4530"/>
        <w:jc w:val="both"/>
        <w:textAlignment w:val="baseline"/>
      </w:pPr>
      <w:r>
        <w:rPr>
          <w:rStyle w:val="normaltextrun"/>
          <w:rFonts w:ascii="Arial" w:hAnsi="Arial" w:cs="Arial"/>
          <w:color w:val="000000"/>
        </w:rPr>
        <w:t> </w:t>
      </w:r>
      <w:r>
        <w:rPr>
          <w:rStyle w:val="eop"/>
          <w:rFonts w:ascii="Arial" w:hAnsi="Arial" w:cs="Arial"/>
          <w:color w:val="000000"/>
        </w:rPr>
        <w:t> </w:t>
      </w:r>
    </w:p>
    <w:p w:rsidR="00ED17C8" w:rsidRDefault="00C07A9F" w14:paraId="7EC6669F" w14:textId="77777777">
      <w:pPr>
        <w:pStyle w:val="paragraph"/>
        <w:spacing w:before="0" w:after="0"/>
        <w:ind w:left="4530"/>
        <w:jc w:val="both"/>
        <w:textAlignment w:val="baseline"/>
      </w:pPr>
      <w:r>
        <w:rPr>
          <w:rStyle w:val="normaltextrun"/>
          <w:rFonts w:ascii="Arial" w:hAnsi="Arial" w:cs="Arial"/>
          <w:color w:val="000000"/>
        </w:rPr>
        <w:t>Professora: Cláudia Albuquerque. </w:t>
      </w:r>
      <w:r>
        <w:rPr>
          <w:rStyle w:val="eop"/>
          <w:rFonts w:ascii="Arial" w:hAnsi="Arial" w:cs="Arial"/>
          <w:color w:val="000000"/>
        </w:rPr>
        <w:t> </w:t>
      </w:r>
    </w:p>
    <w:p w:rsidR="00ED17C8" w:rsidRDefault="00ED17C8" w14:paraId="1C5BD89A" w14:textId="77777777">
      <w:pPr>
        <w:pStyle w:val="paragraph"/>
        <w:spacing w:before="0" w:after="0"/>
        <w:ind w:left="4530"/>
        <w:jc w:val="both"/>
        <w:textAlignment w:val="baseline"/>
      </w:pPr>
    </w:p>
    <w:p w:rsidR="00ED17C8" w:rsidRDefault="00ED17C8" w14:paraId="0A9142B9" w14:textId="77777777">
      <w:pPr>
        <w:pStyle w:val="paragraph"/>
        <w:spacing w:before="0" w:after="0"/>
        <w:ind w:left="4530"/>
        <w:jc w:val="both"/>
        <w:textAlignment w:val="baseline"/>
      </w:pPr>
    </w:p>
    <w:p w:rsidR="00ED17C8" w:rsidRDefault="00C07A9F" w14:paraId="01B95E38" w14:textId="77777777">
      <w:pPr>
        <w:pStyle w:val="paragraph"/>
        <w:spacing w:before="0" w:after="0"/>
        <w:ind w:left="4530"/>
        <w:jc w:val="both"/>
        <w:textAlignment w:val="baseline"/>
      </w:pPr>
      <w:r>
        <w:rPr>
          <w:rStyle w:val="normaltextrun"/>
          <w:rFonts w:ascii="Arial" w:hAnsi="Arial" w:cs="Arial"/>
          <w:color w:val="000000"/>
        </w:rPr>
        <w:t> </w:t>
      </w:r>
    </w:p>
    <w:p w:rsidR="00ED17C8" w:rsidRDefault="00ED17C8" w14:paraId="3F6047DC" w14:textId="77777777">
      <w:pPr>
        <w:pStyle w:val="paragraph"/>
        <w:spacing w:before="0" w:after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ED17C8" w:rsidRDefault="00C07A9F" w14:paraId="6BB1A1A2" w14:textId="77777777">
      <w:pPr>
        <w:pStyle w:val="paragraph"/>
        <w:spacing w:before="0" w:after="0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ED17C8" w:rsidRDefault="00C07A9F" w14:paraId="1892A51C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Arial" w:hAnsi="Arial" w:cs="Arial"/>
          <w:b/>
          <w:bCs/>
          <w:caps/>
          <w:color w:val="000000"/>
        </w:rPr>
        <w:t>SALVADOR</w:t>
      </w:r>
      <w:r>
        <w:rPr>
          <w:rStyle w:val="normaltextrun"/>
          <w:rFonts w:ascii="Arial" w:hAnsi="Arial" w:cs="Arial"/>
          <w:color w:val="000000"/>
        </w:rPr>
        <w:t> </w:t>
      </w:r>
      <w:r>
        <w:rPr>
          <w:rStyle w:val="eop"/>
          <w:rFonts w:ascii="Arial" w:hAnsi="Arial" w:cs="Arial"/>
          <w:color w:val="000000"/>
        </w:rPr>
        <w:t> </w:t>
      </w:r>
    </w:p>
    <w:p w:rsidR="00ED17C8" w:rsidRDefault="00C07A9F" w14:paraId="4CD4F452" w14:textId="77777777">
      <w:pPr>
        <w:pStyle w:val="paragraph"/>
        <w:spacing w:before="0" w:after="0"/>
        <w:jc w:val="center"/>
        <w:textAlignment w:val="baseline"/>
      </w:pPr>
      <w:r w:rsidRPr="3CF78792" w:rsidR="2E65A90D">
        <w:rPr>
          <w:rStyle w:val="normaltextrun"/>
          <w:rFonts w:ascii="Arial" w:hAnsi="Arial" w:cs="Arial"/>
          <w:b w:val="1"/>
          <w:bCs w:val="1"/>
          <w:caps w:val="1"/>
          <w:color w:val="000000" w:themeColor="text1" w:themeTint="FF" w:themeShade="FF"/>
        </w:rPr>
        <w:t>2022</w:t>
      </w:r>
      <w:r w:rsidRPr="3CF78792" w:rsidR="2E65A90D">
        <w:rPr>
          <w:rStyle w:val="eop"/>
          <w:rFonts w:ascii="Arial" w:hAnsi="Arial" w:cs="Arial"/>
          <w:color w:val="000000" w:themeColor="text1" w:themeTint="FF" w:themeShade="FF"/>
        </w:rPr>
        <w:t> </w:t>
      </w:r>
    </w:p>
    <w:p w:rsidR="3CF78792" w:rsidP="3CF78792" w:rsidRDefault="3CF78792" w14:paraId="13C93B06" w14:textId="71BF89DE">
      <w:pPr>
        <w:pStyle w:val="paragraph"/>
        <w:spacing w:before="0" w:after="0"/>
        <w:jc w:val="center"/>
        <w:rPr>
          <w:rStyle w:val="eop"/>
          <w:rFonts w:ascii="Arial" w:hAnsi="Arial" w:cs="Arial"/>
          <w:color w:val="000000" w:themeColor="text1" w:themeTint="FF" w:themeShade="FF"/>
        </w:rPr>
      </w:pPr>
    </w:p>
    <w:p w:rsidR="3CF78792" w:rsidP="3CF78792" w:rsidRDefault="3CF78792" w14:paraId="2C880E8A" w14:textId="58EBD94A">
      <w:pPr>
        <w:pStyle w:val="paragraph"/>
        <w:spacing w:before="0" w:after="0"/>
        <w:jc w:val="center"/>
        <w:rPr>
          <w:ins w:author="LUIZ CARLOS DOS SANTOS FERREIRA SACRAMENTO" w:date="2022-11-16T18:25:19.448Z" w:id="1496271093"/>
          <w:rStyle w:val="eop"/>
          <w:rFonts w:ascii="Arial" w:hAnsi="Arial" w:cs="Arial"/>
          <w:b w:val="1"/>
          <w:bCs w:val="1"/>
          <w:color w:val="000000" w:themeColor="text1" w:themeTint="FF" w:themeShade="FF"/>
        </w:rPr>
      </w:pPr>
    </w:p>
    <w:p w:rsidR="49DE1C24" w:rsidP="3CF78792" w:rsidRDefault="49DE1C24" w14:paraId="4CEA75CD" w14:textId="03874EE8">
      <w:pPr>
        <w:pStyle w:val="paragraph"/>
        <w:spacing w:before="0" w:after="0"/>
        <w:jc w:val="center"/>
        <w:rPr>
          <w:rStyle w:val="eop"/>
          <w:rFonts w:ascii="Arial" w:hAnsi="Arial" w:cs="Arial"/>
          <w:b w:val="1"/>
          <w:bCs w:val="1"/>
          <w:color w:val="000000" w:themeColor="text1" w:themeTint="FF" w:themeShade="FF"/>
        </w:rPr>
      </w:pPr>
      <w:r w:rsidRPr="7553DA31" w:rsidR="49DE1C24">
        <w:rPr>
          <w:rStyle w:val="eop"/>
          <w:rFonts w:ascii="Arial" w:hAnsi="Arial" w:cs="Arial"/>
          <w:b w:val="1"/>
          <w:bCs w:val="1"/>
          <w:color w:val="000000" w:themeColor="text1" w:themeTint="FF" w:themeShade="FF"/>
        </w:rPr>
        <w:t>SUMÁRIO</w:t>
      </w:r>
      <w:commentRangeStart w:id="234491096"/>
      <w:commentRangeStart w:id="1009581712"/>
      <w:commentRangeStart w:id="1767389838"/>
      <w:commentRangeEnd w:id="234491096"/>
      <w:r>
        <w:rPr>
          <w:rStyle w:val="CommentReference"/>
        </w:rPr>
        <w:commentReference w:id="234491096"/>
      </w:r>
      <w:commentRangeEnd w:id="1009581712"/>
      <w:r>
        <w:rPr>
          <w:rStyle w:val="CommentReference"/>
        </w:rPr>
        <w:commentReference w:id="1009581712"/>
      </w:r>
      <w:commentRangeEnd w:id="1767389838"/>
      <w:r>
        <w:rPr>
          <w:rStyle w:val="CommentReference"/>
        </w:rPr>
        <w:commentReference w:id="1767389838"/>
      </w:r>
    </w:p>
    <w:p w:rsidR="3CF78792" w:rsidP="3CF78792" w:rsidRDefault="3CF78792" w14:paraId="76A214CF" w14:textId="01EFAED5">
      <w:pPr>
        <w:pStyle w:val="paragraph"/>
        <w:spacing w:before="0" w:after="0"/>
        <w:jc w:val="center"/>
        <w:rPr>
          <w:rStyle w:val="eop"/>
          <w:rFonts w:ascii="Arial" w:hAnsi="Arial" w:cs="Arial"/>
          <w:color w:val="000000" w:themeColor="text1" w:themeTint="FF" w:themeShade="FF"/>
        </w:rPr>
      </w:pPr>
    </w:p>
    <w:p w:rsidR="00A17DE4" w:rsidP="645E0836" w:rsidRDefault="00A17DE4" w14:paraId="7BC54A15" w14:textId="211F9E43">
      <w:pPr>
        <w:pStyle w:val="Sumrio1"/>
        <w:tabs>
          <w:tab w:val="left" w:leader="none" w:pos="480"/>
          <w:tab w:val="right" w:leader="dot" w:pos="9630"/>
        </w:tabs>
        <w:rPr>
          <w:rStyle w:val="Hyperlink"/>
        </w:rPr>
      </w:pPr>
      <w:del w:author="LUIZ CARLOS DOS SANTOS FERREIRA SACRAMENTO" w:date="2022-11-16T18:18:04.571Z" w:id="655533522">
        <w:r/>
      </w:del>
      <w:r>
        <w:fldChar w:fldCharType="begin"/>
      </w:r>
      <w:r>
        <w:instrText xml:space="preserve">TOC \o "1-3" \u \h</w:instrText>
      </w:r>
      <w:r>
        <w:fldChar w:fldCharType="separate"/>
      </w:r>
      <w:hyperlink w:anchor="_Toc1850153746">
        <w:r w:rsidRPr="645E0836" w:rsidR="645E0836">
          <w:rPr>
            <w:rStyle w:val="Hyperlink"/>
          </w:rPr>
          <w:t>1.</w:t>
        </w:r>
        <w:r>
          <w:tab/>
        </w:r>
        <w:r w:rsidRPr="645E0836" w:rsidR="645E0836">
          <w:rPr>
            <w:rStyle w:val="Hyperlink"/>
          </w:rPr>
          <w:t>INTRODUÇÃO</w:t>
        </w:r>
        <w:r>
          <w:tab/>
        </w:r>
        <w:r>
          <w:fldChar w:fldCharType="begin"/>
        </w:r>
        <w:r>
          <w:instrText xml:space="preserve">PAGEREF _Toc1850153746 \h</w:instrText>
        </w:r>
        <w:r>
          <w:fldChar w:fldCharType="separate"/>
        </w:r>
        <w:r w:rsidRPr="645E0836" w:rsidR="645E0836">
          <w:rPr>
            <w:rStyle w:val="Hyperlink"/>
          </w:rPr>
          <w:t>5</w:t>
        </w:r>
        <w:r>
          <w:fldChar w:fldCharType="end"/>
        </w:r>
      </w:hyperlink>
    </w:p>
    <w:p w:rsidR="00B02F79" w:rsidP="645E0836" w:rsidRDefault="00B02F79" w14:paraId="12C1169B" w14:textId="135EC22A">
      <w:pPr>
        <w:pStyle w:val="Sumrio1"/>
        <w:tabs>
          <w:tab w:val="left" w:leader="none" w:pos="480"/>
          <w:tab w:val="right" w:leader="dot" w:pos="9630"/>
        </w:tabs>
        <w:rPr>
          <w:rStyle w:val="Hyperlink"/>
          <w:lang w:eastAsia="ja-JP" w:bidi="ar-SA"/>
        </w:rPr>
      </w:pPr>
      <w:hyperlink w:anchor="_Toc1958112813">
        <w:r w:rsidRPr="645E0836" w:rsidR="645E0836">
          <w:rPr>
            <w:rStyle w:val="Hyperlink"/>
          </w:rPr>
          <w:t>2.</w:t>
        </w:r>
        <w:r>
          <w:tab/>
        </w:r>
        <w:r w:rsidRPr="645E0836" w:rsidR="645E0836">
          <w:rPr>
            <w:rStyle w:val="Hyperlink"/>
          </w:rPr>
          <w:t>OBJETIVOS</w:t>
        </w:r>
        <w:r>
          <w:tab/>
        </w:r>
        <w:r>
          <w:fldChar w:fldCharType="begin"/>
        </w:r>
        <w:r>
          <w:instrText xml:space="preserve">PAGEREF _Toc1958112813 \h</w:instrText>
        </w:r>
        <w:r>
          <w:fldChar w:fldCharType="separate"/>
        </w:r>
        <w:r w:rsidRPr="645E0836" w:rsidR="645E0836">
          <w:rPr>
            <w:rStyle w:val="Hyperlink"/>
          </w:rPr>
          <w:t>5</w:t>
        </w:r>
        <w:r>
          <w:fldChar w:fldCharType="end"/>
        </w:r>
      </w:hyperlink>
    </w:p>
    <w:p w:rsidR="00B02F79" w:rsidP="645E0836" w:rsidRDefault="00B02F79" w14:paraId="40EC8491" w14:textId="4AEC14B2">
      <w:pPr>
        <w:pStyle w:val="Sumrio2"/>
        <w:tabs>
          <w:tab w:val="right" w:leader="dot" w:pos="9630"/>
        </w:tabs>
        <w:rPr>
          <w:rStyle w:val="Hyperlink"/>
          <w:noProof/>
          <w:lang w:eastAsia="ja-JP" w:bidi="ar-SA"/>
        </w:rPr>
      </w:pPr>
      <w:hyperlink w:anchor="_Toc773868603">
        <w:r w:rsidRPr="645E0836" w:rsidR="645E0836">
          <w:rPr>
            <w:rStyle w:val="Hyperlink"/>
          </w:rPr>
          <w:t>2.1 Objetivo Geral</w:t>
        </w:r>
        <w:r>
          <w:tab/>
        </w:r>
        <w:r>
          <w:fldChar w:fldCharType="begin"/>
        </w:r>
        <w:r>
          <w:instrText xml:space="preserve">PAGEREF _Toc773868603 \h</w:instrText>
        </w:r>
        <w:r>
          <w:fldChar w:fldCharType="separate"/>
        </w:r>
        <w:r w:rsidRPr="645E0836" w:rsidR="645E0836">
          <w:rPr>
            <w:rStyle w:val="Hyperlink"/>
          </w:rPr>
          <w:t>5</w:t>
        </w:r>
        <w:r>
          <w:fldChar w:fldCharType="end"/>
        </w:r>
      </w:hyperlink>
    </w:p>
    <w:p w:rsidR="00B02F79" w:rsidP="645E0836" w:rsidRDefault="00B02F79" w14:paraId="57B6E08C" w14:textId="731A5A3F">
      <w:pPr>
        <w:pStyle w:val="Sumrio2"/>
        <w:tabs>
          <w:tab w:val="right" w:leader="dot" w:pos="9630"/>
        </w:tabs>
        <w:rPr>
          <w:rStyle w:val="Hyperlink"/>
          <w:noProof/>
          <w:lang w:eastAsia="ja-JP" w:bidi="ar-SA"/>
        </w:rPr>
      </w:pPr>
      <w:hyperlink w:anchor="_Toc10792383">
        <w:r w:rsidRPr="645E0836" w:rsidR="645E0836">
          <w:rPr>
            <w:rStyle w:val="Hyperlink"/>
          </w:rPr>
          <w:t>2.2 Objetivos específicos</w:t>
        </w:r>
        <w:r>
          <w:tab/>
        </w:r>
        <w:r>
          <w:fldChar w:fldCharType="begin"/>
        </w:r>
        <w:r>
          <w:instrText xml:space="preserve">PAGEREF _Toc10792383 \h</w:instrText>
        </w:r>
        <w:r>
          <w:fldChar w:fldCharType="separate"/>
        </w:r>
        <w:r w:rsidRPr="645E0836" w:rsidR="645E0836">
          <w:rPr>
            <w:rStyle w:val="Hyperlink"/>
          </w:rPr>
          <w:t>5</w:t>
        </w:r>
        <w:r>
          <w:fldChar w:fldCharType="end"/>
        </w:r>
      </w:hyperlink>
    </w:p>
    <w:p w:rsidR="00B02F79" w:rsidP="645E0836" w:rsidRDefault="00B02F79" w14:paraId="5B59E6C7" w14:textId="45D6830A">
      <w:pPr>
        <w:pStyle w:val="Sumrio1"/>
        <w:tabs>
          <w:tab w:val="right" w:leader="dot" w:pos="9630"/>
        </w:tabs>
        <w:rPr>
          <w:rStyle w:val="Hyperlink"/>
          <w:lang w:eastAsia="ja-JP" w:bidi="ar-SA"/>
        </w:rPr>
      </w:pPr>
      <w:hyperlink w:anchor="_Toc427386683">
        <w:r w:rsidRPr="645E0836" w:rsidR="645E0836">
          <w:rPr>
            <w:rStyle w:val="Hyperlink"/>
          </w:rPr>
          <w:t>3.  METODOLOGIA</w:t>
        </w:r>
        <w:r>
          <w:tab/>
        </w:r>
        <w:r>
          <w:fldChar w:fldCharType="begin"/>
        </w:r>
        <w:r>
          <w:instrText xml:space="preserve">PAGEREF _Toc427386683 \h</w:instrText>
        </w:r>
        <w:r>
          <w:fldChar w:fldCharType="separate"/>
        </w:r>
        <w:r w:rsidRPr="645E0836" w:rsidR="645E0836">
          <w:rPr>
            <w:rStyle w:val="Hyperlink"/>
          </w:rPr>
          <w:t>5</w:t>
        </w:r>
        <w:r>
          <w:fldChar w:fldCharType="end"/>
        </w:r>
      </w:hyperlink>
    </w:p>
    <w:p w:rsidR="00B02F79" w:rsidP="645E0836" w:rsidRDefault="00B02F79" w14:paraId="786286F6" w14:textId="69101017">
      <w:pPr>
        <w:pStyle w:val="Sumrio1"/>
        <w:tabs>
          <w:tab w:val="right" w:leader="dot" w:pos="9630"/>
        </w:tabs>
        <w:rPr>
          <w:rStyle w:val="Hyperlink"/>
          <w:lang w:eastAsia="ja-JP" w:bidi="ar-SA"/>
        </w:rPr>
      </w:pPr>
      <w:hyperlink w:anchor="_Toc1087484747">
        <w:r w:rsidRPr="645E0836" w:rsidR="645E0836">
          <w:rPr>
            <w:rStyle w:val="Hyperlink"/>
          </w:rPr>
          <w:t>4. TECNO-DEMOCRACIA</w:t>
        </w:r>
        <w:r>
          <w:tab/>
        </w:r>
        <w:r>
          <w:fldChar w:fldCharType="begin"/>
        </w:r>
        <w:r>
          <w:instrText xml:space="preserve">PAGEREF _Toc1087484747 \h</w:instrText>
        </w:r>
        <w:r>
          <w:fldChar w:fldCharType="separate"/>
        </w:r>
        <w:r w:rsidRPr="645E0836" w:rsidR="645E0836">
          <w:rPr>
            <w:rStyle w:val="Hyperlink"/>
          </w:rPr>
          <w:t>6</w:t>
        </w:r>
        <w:r>
          <w:fldChar w:fldCharType="end"/>
        </w:r>
      </w:hyperlink>
    </w:p>
    <w:p w:rsidR="00B02F79" w:rsidP="645E0836" w:rsidRDefault="00B02F79" w14:paraId="2199FEBC" w14:textId="26DC6AB6">
      <w:pPr>
        <w:pStyle w:val="Sumrio1"/>
        <w:tabs>
          <w:tab w:val="right" w:leader="dot" w:pos="9630"/>
        </w:tabs>
        <w:rPr>
          <w:rStyle w:val="Hyperlink"/>
          <w:lang w:eastAsia="ja-JP" w:bidi="ar-SA"/>
        </w:rPr>
      </w:pPr>
      <w:hyperlink w:anchor="_Toc1234333011">
        <w:r w:rsidRPr="645E0836" w:rsidR="645E0836">
          <w:rPr>
            <w:rStyle w:val="Hyperlink"/>
          </w:rPr>
          <w:t>5. RESULTADOS E DISCUSSÕES</w:t>
        </w:r>
        <w:r>
          <w:tab/>
        </w:r>
        <w:r>
          <w:fldChar w:fldCharType="begin"/>
        </w:r>
        <w:r>
          <w:instrText xml:space="preserve">PAGEREF _Toc1234333011 \h</w:instrText>
        </w:r>
        <w:r>
          <w:fldChar w:fldCharType="separate"/>
        </w:r>
        <w:r w:rsidRPr="645E0836" w:rsidR="645E0836">
          <w:rPr>
            <w:rStyle w:val="Hyperlink"/>
          </w:rPr>
          <w:t>7</w:t>
        </w:r>
        <w:r>
          <w:fldChar w:fldCharType="end"/>
        </w:r>
      </w:hyperlink>
    </w:p>
    <w:p w:rsidR="00B02F79" w:rsidP="645E0836" w:rsidRDefault="00B02F79" w14:paraId="42640662" w14:textId="386EC8A6">
      <w:pPr>
        <w:pStyle w:val="Sumrio1"/>
        <w:tabs>
          <w:tab w:val="right" w:leader="dot" w:pos="9630"/>
        </w:tabs>
        <w:rPr>
          <w:rStyle w:val="Hyperlink"/>
          <w:lang w:eastAsia="ja-JP" w:bidi="ar-SA"/>
        </w:rPr>
      </w:pPr>
      <w:hyperlink w:anchor="_Toc917615832">
        <w:r w:rsidRPr="645E0836" w:rsidR="645E0836">
          <w:rPr>
            <w:rStyle w:val="Hyperlink"/>
          </w:rPr>
          <w:t>6. Conclusão</w:t>
        </w:r>
        <w:r>
          <w:tab/>
        </w:r>
        <w:r>
          <w:fldChar w:fldCharType="begin"/>
        </w:r>
        <w:r>
          <w:instrText xml:space="preserve">PAGEREF _Toc917615832 \h</w:instrText>
        </w:r>
        <w:r>
          <w:fldChar w:fldCharType="separate"/>
        </w:r>
        <w:r w:rsidRPr="645E0836" w:rsidR="645E0836">
          <w:rPr>
            <w:rStyle w:val="Hyperlink"/>
          </w:rPr>
          <w:t>9</w:t>
        </w:r>
        <w:r>
          <w:fldChar w:fldCharType="end"/>
        </w:r>
      </w:hyperlink>
    </w:p>
    <w:p w:rsidR="00B02F79" w:rsidP="645E0836" w:rsidRDefault="00B02F79" w14:paraId="4D18CC36" w14:textId="32D367FA">
      <w:pPr>
        <w:pStyle w:val="Sumrio1"/>
        <w:tabs>
          <w:tab w:val="right" w:leader="dot" w:pos="9630"/>
        </w:tabs>
        <w:rPr>
          <w:rStyle w:val="Hyperlink"/>
          <w:lang w:eastAsia="ja-JP" w:bidi="ar-SA"/>
        </w:rPr>
      </w:pPr>
      <w:hyperlink w:anchor="_Toc1893808781">
        <w:r w:rsidRPr="645E0836" w:rsidR="645E0836">
          <w:rPr>
            <w:rStyle w:val="Hyperlink"/>
          </w:rPr>
          <w:t>7 Referências</w:t>
        </w:r>
        <w:r>
          <w:tab/>
        </w:r>
        <w:r>
          <w:fldChar w:fldCharType="begin"/>
        </w:r>
        <w:r>
          <w:instrText xml:space="preserve">PAGEREF _Toc1893808781 \h</w:instrText>
        </w:r>
        <w:r>
          <w:fldChar w:fldCharType="separate"/>
        </w:r>
        <w:r w:rsidRPr="645E0836" w:rsidR="645E0836">
          <w:rPr>
            <w:rStyle w:val="Hyperlink"/>
          </w:rPr>
          <w:t>10</w:t>
        </w:r>
        <w:r>
          <w:fldChar w:fldCharType="end"/>
        </w:r>
      </w:hyperlink>
    </w:p>
    <w:p w:rsidR="00B02F79" w:rsidP="645E0836" w:rsidRDefault="00B02F79" w14:paraId="18A5D219" w14:textId="7C173907">
      <w:pPr>
        <w:pStyle w:val="Sumrio1"/>
        <w:tabs>
          <w:tab w:val="right" w:leader="dot" w:pos="9630"/>
        </w:tabs>
        <w:rPr>
          <w:rStyle w:val="Hyperlink"/>
          <w:lang w:eastAsia="ja-JP" w:bidi="ar-SA"/>
        </w:rPr>
      </w:pPr>
      <w:hyperlink w:anchor="_Toc2073458934">
        <w:r w:rsidRPr="645E0836" w:rsidR="645E0836">
          <w:rPr>
            <w:rStyle w:val="Hyperlink"/>
          </w:rPr>
          <w:t>ANEXO</w:t>
        </w:r>
        <w:r>
          <w:tab/>
        </w:r>
        <w:r>
          <w:fldChar w:fldCharType="begin"/>
        </w:r>
        <w:r>
          <w:instrText xml:space="preserve">PAGEREF _Toc2073458934 \h</w:instrText>
        </w:r>
        <w:r>
          <w:fldChar w:fldCharType="separate"/>
        </w:r>
        <w:r w:rsidRPr="645E0836" w:rsidR="645E0836">
          <w:rPr>
            <w:rStyle w:val="Hyperlink"/>
          </w:rPr>
          <w:t>11</w:t>
        </w:r>
        <w:r>
          <w:fldChar w:fldCharType="end"/>
        </w:r>
      </w:hyperlink>
      <w:r>
        <w:fldChar w:fldCharType="end"/>
      </w:r>
    </w:p>
    <w:customXmlDelRangeStart w:author="" w:date="2022-11-16T09:52:00Z" w:id="50"/>
    <w:customXmlDelRangeEnd w:id="50"/>
    <w:customXmlDelRangeStart w:author="" w:date="2022-11-16T09:52:00Z" w:id="103"/>
    <w:customXmlDelRangeEnd w:id="103"/>
    <w:p w:rsidR="00ED17C8" w:rsidP="59E3D971" w:rsidRDefault="00ED17C8" w14:paraId="1EA28A22" w14:textId="436B1C3C"/>
    <w:p w:rsidR="00ED17C8" w:rsidRDefault="00ED17C8" w14:paraId="5C99F159" w14:textId="77777777"/>
    <w:p w:rsidR="00ED17C8" w:rsidRDefault="00ED17C8" w14:paraId="18CCC99D" w14:textId="77777777"/>
    <w:p w:rsidR="00ED17C8" w:rsidRDefault="00ED17C8" w14:paraId="035F3D31" w14:textId="77777777"/>
    <w:p w:rsidR="00ED17C8" w:rsidRDefault="00ED17C8" w14:paraId="77BB3A45" w14:textId="77777777"/>
    <w:p w:rsidR="00ED17C8" w:rsidDel="00323529" w:rsidRDefault="00ED17C8" w14:paraId="64B74F1E" w14:textId="77777777">
      <w:pPr>
        <w:rPr>
          <w:del w:author="KETLEN MOREIRA SILVA" w:date="2022-11-16T00:54:00Z" w:id="112"/>
        </w:rPr>
      </w:pPr>
    </w:p>
    <w:p w:rsidR="00ED17C8" w:rsidDel="00323529" w:rsidRDefault="00ED17C8" w14:paraId="67631B05" w14:textId="77777777">
      <w:pPr>
        <w:rPr>
          <w:del w:author="KETLEN MOREIRA SILVA" w:date="2022-11-16T00:54:00Z" w:id="113"/>
        </w:rPr>
      </w:pPr>
    </w:p>
    <w:p w:rsidR="00ED17C8" w:rsidDel="00323529" w:rsidRDefault="00ED17C8" w14:paraId="601088F3" w14:textId="77777777">
      <w:pPr>
        <w:rPr>
          <w:del w:author="KETLEN MOREIRA SILVA" w:date="2022-11-16T00:54:00Z" w:id="114"/>
        </w:rPr>
      </w:pPr>
    </w:p>
    <w:p w:rsidR="00ED17C8" w:rsidDel="00323529" w:rsidRDefault="00ED17C8" w14:paraId="7562AEF6" w14:textId="77777777">
      <w:pPr>
        <w:rPr>
          <w:del w:author="KETLEN MOREIRA SILVA" w:date="2022-11-16T00:54:00Z" w:id="115"/>
        </w:rPr>
      </w:pPr>
    </w:p>
    <w:p w:rsidR="00ED17C8" w:rsidDel="00323529" w:rsidRDefault="00ED17C8" w14:paraId="65DF07A7" w14:textId="77777777">
      <w:pPr>
        <w:rPr>
          <w:del w:author="KETLEN MOREIRA SILVA" w:date="2022-11-16T00:54:00Z" w:id="116"/>
        </w:rPr>
      </w:pPr>
    </w:p>
    <w:p w:rsidR="00ED17C8" w:rsidDel="00323529" w:rsidRDefault="00ED17C8" w14:paraId="38358E46" w14:textId="77777777">
      <w:pPr>
        <w:rPr>
          <w:del w:author="KETLEN MOREIRA SILVA" w:date="2022-11-16T00:54:00Z" w:id="117"/>
        </w:rPr>
      </w:pPr>
    </w:p>
    <w:p w:rsidR="00ED17C8" w:rsidDel="00323529" w:rsidRDefault="00ED17C8" w14:paraId="799FEFE3" w14:textId="77777777">
      <w:pPr>
        <w:rPr>
          <w:del w:author="KETLEN MOREIRA SILVA" w:date="2022-11-16T00:54:00Z" w:id="118"/>
        </w:rPr>
      </w:pPr>
    </w:p>
    <w:p w:rsidR="00ED17C8" w:rsidDel="00323529" w:rsidRDefault="00ED17C8" w14:paraId="07C2DD37" w14:textId="77777777">
      <w:pPr>
        <w:rPr>
          <w:del w:author="KETLEN MOREIRA SILVA" w:date="2022-11-16T00:54:00Z" w:id="119"/>
        </w:rPr>
      </w:pPr>
    </w:p>
    <w:p w:rsidR="00ED17C8" w:rsidDel="00323529" w:rsidRDefault="00ED17C8" w14:paraId="59AD434C" w14:textId="77777777">
      <w:pPr>
        <w:rPr>
          <w:del w:author="KETLEN MOREIRA SILVA" w:date="2022-11-16T00:54:00Z" w:id="120"/>
        </w:rPr>
      </w:pPr>
    </w:p>
    <w:p w:rsidR="00ED17C8" w:rsidDel="00323529" w:rsidRDefault="00ED17C8" w14:paraId="66FB9CEA" w14:textId="77777777">
      <w:pPr>
        <w:rPr>
          <w:del w:author="KETLEN MOREIRA SILVA" w:date="2022-11-16T00:54:00Z" w:id="121"/>
        </w:rPr>
      </w:pPr>
    </w:p>
    <w:p w:rsidR="00ED17C8" w:rsidDel="00323529" w:rsidRDefault="00ED17C8" w14:paraId="5DBFA2D5" w14:textId="77777777">
      <w:pPr>
        <w:rPr>
          <w:del w:author="KETLEN MOREIRA SILVA" w:date="2022-11-16T00:54:00Z" w:id="122"/>
        </w:rPr>
      </w:pPr>
    </w:p>
    <w:p w:rsidR="00ED17C8" w:rsidDel="00323529" w:rsidRDefault="00ED17C8" w14:paraId="1BD6BFD0" w14:textId="77777777">
      <w:pPr>
        <w:rPr>
          <w:del w:author="KETLEN MOREIRA SILVA" w:date="2022-11-16T00:54:00Z" w:id="123"/>
        </w:rPr>
      </w:pPr>
    </w:p>
    <w:p w:rsidR="00ED17C8" w:rsidDel="00323529" w:rsidRDefault="00ED17C8" w14:paraId="188960C3" w14:textId="77777777">
      <w:pPr>
        <w:rPr>
          <w:del w:author="KETLEN MOREIRA SILVA" w:date="2022-11-16T00:54:00Z" w:id="124"/>
        </w:rPr>
      </w:pPr>
    </w:p>
    <w:p w:rsidR="00ED17C8" w:rsidDel="00323529" w:rsidRDefault="00ED17C8" w14:paraId="6951D647" w14:textId="77777777">
      <w:pPr>
        <w:rPr>
          <w:del w:author="KETLEN MOREIRA SILVA" w:date="2022-11-16T00:54:00Z" w:id="125"/>
        </w:rPr>
      </w:pPr>
    </w:p>
    <w:p w:rsidR="00ED17C8" w:rsidDel="00323529" w:rsidRDefault="00ED17C8" w14:paraId="03965FE7" w14:textId="77777777">
      <w:pPr>
        <w:rPr>
          <w:del w:author="KETLEN MOREIRA SILVA" w:date="2022-11-16T00:53:00Z" w:id="126"/>
        </w:rPr>
      </w:pPr>
    </w:p>
    <w:p w:rsidR="00ED17C8" w:rsidDel="00323529" w:rsidRDefault="00ED17C8" w14:paraId="3AE9C8EE" w14:textId="77777777">
      <w:pPr>
        <w:rPr>
          <w:ins w:author="LUIZ CARLOS DOS SANTOS FERREIRA SACRAMENTO" w:date="2022-11-15T12:03:00Z" w:id="127"/>
          <w:del w:author="KETLEN MOREIRA SILVA" w:date="2022-11-16T00:53:00Z" w:id="128"/>
          <w:b/>
          <w:bCs/>
        </w:rPr>
      </w:pPr>
    </w:p>
    <w:p w:rsidR="3FD11D8D" w:rsidDel="00323529" w:rsidP="3FD11D8D" w:rsidRDefault="3FD11D8D" w14:paraId="0FABABFD" w14:textId="24415975">
      <w:pPr>
        <w:rPr>
          <w:ins w:author="LUIZ CARLOS DOS SANTOS FERREIRA SACRAMENTO" w:date="2022-11-15T12:03:00Z" w:id="129"/>
          <w:del w:author="KETLEN MOREIRA SILVA" w:date="2022-11-16T00:53:00Z" w:id="130"/>
          <w:b/>
          <w:bCs/>
        </w:rPr>
      </w:pPr>
    </w:p>
    <w:p w:rsidR="3FD11D8D" w:rsidDel="00323529" w:rsidP="3FD11D8D" w:rsidRDefault="3FD11D8D" w14:paraId="0564BA1F" w14:textId="78E356C1">
      <w:pPr>
        <w:rPr>
          <w:ins w:author="LUIZ CARLOS DOS SANTOS FERREIRA SACRAMENTO" w:date="2022-11-15T12:03:00Z" w:id="131"/>
          <w:del w:author="KETLEN MOREIRA SILVA" w:date="2022-11-16T00:53:00Z" w:id="132"/>
          <w:b/>
          <w:bCs/>
        </w:rPr>
      </w:pPr>
    </w:p>
    <w:p w:rsidR="3FD11D8D" w:rsidDel="00323529" w:rsidP="3FD11D8D" w:rsidRDefault="3FD11D8D" w14:paraId="016A8A16" w14:textId="48CA94E1">
      <w:pPr>
        <w:rPr>
          <w:ins w:author="LUIZ CARLOS DOS SANTOS FERREIRA SACRAMENTO" w:date="2022-11-15T12:03:00Z" w:id="133"/>
          <w:del w:author="KETLEN MOREIRA SILVA" w:date="2022-11-16T00:53:00Z" w:id="134"/>
          <w:b/>
          <w:bCs/>
        </w:rPr>
      </w:pPr>
    </w:p>
    <w:p w:rsidR="3FD11D8D" w:rsidDel="00A17DE4" w:rsidRDefault="3FD11D8D" w14:paraId="46A82382" w14:textId="0A5FE5F6">
      <w:pPr>
        <w:ind w:firstLine="0"/>
        <w:rPr>
          <w:del w:author="KETLEN MOREIRA SILVA" w:date="2022-11-16T00:13:00Z" w:id="135"/>
          <w:rFonts w:eastAsia="Arial" w:cs="Arial"/>
          <w:b/>
          <w:bCs/>
          <w:caps/>
          <w:color w:val="000000" w:themeColor="text1"/>
        </w:rPr>
        <w:pPrChange w:author="KETLEN MOREIRA SILVA" w:date="2022-11-16T00:53:00Z" w:id="136">
          <w:pPr/>
        </w:pPrChange>
      </w:pPr>
    </w:p>
    <w:p w:rsidR="00A17DE4" w:rsidRDefault="00A17DE4" w14:paraId="1C05BF39" w14:textId="77777777">
      <w:pPr>
        <w:ind w:firstLine="0"/>
        <w:rPr>
          <w:ins w:author="KETLEN MOREIRA SILVA" w:date="2022-11-16T00:13:00Z" w:id="137"/>
          <w:b/>
          <w:bCs/>
        </w:rPr>
        <w:pPrChange w:author="KETLEN MOREIRA SILVA" w:date="2022-11-16T00:53:00Z" w:id="138">
          <w:pPr/>
        </w:pPrChange>
      </w:pPr>
    </w:p>
    <w:p w:rsidR="00ED17C8" w:rsidDel="00A17DE4" w:rsidP="3930A4CC" w:rsidRDefault="00ED17C8" w14:paraId="35CE2C27" w14:textId="1CD28756">
      <w:pPr>
        <w:pStyle w:val="Standard"/>
        <w:jc w:val="center"/>
        <w:rPr>
          <w:b w:val="1"/>
          <w:bCs w:val="1"/>
        </w:rPr>
        <w:pPrChange w:author="LUIZ CARLOS DOS SANTOS FERREIRA SACRAMENTO" w:date="2022-11-16T17:52:46.773Z" w:id="157">
          <w:pPr>
            <w:pStyle w:val="Standard"/>
          </w:pPr>
        </w:pPrChange>
      </w:pPr>
    </w:p>
    <w:p w:rsidR="59E3D971" w:rsidP="59E3D971" w:rsidRDefault="59E3D971" w14:paraId="78D07AEE" w14:textId="5EDDD60C">
      <w:pPr>
        <w:pStyle w:val="Standard"/>
        <w:jc w:val="center"/>
        <w:rPr>
          <w:rFonts w:ascii="Arial" w:hAnsi="Arial"/>
          <w:b w:val="1"/>
          <w:bCs w:val="1"/>
        </w:rPr>
      </w:pPr>
    </w:p>
    <w:p w:rsidR="59E3D971" w:rsidP="59E3D971" w:rsidRDefault="59E3D971" w14:paraId="6AEEB598" w14:textId="02731509">
      <w:pPr>
        <w:pStyle w:val="Standard"/>
        <w:jc w:val="center"/>
        <w:rPr>
          <w:ins w:author="LUIZ CARLOS DOS SANTOS FERREIRA SACRAMENTO" w:date="2022-11-16T18:07:27.716Z" w:id="461566703"/>
          <w:rFonts w:ascii="Arial" w:hAnsi="Arial"/>
          <w:b w:val="1"/>
          <w:bCs w:val="1"/>
        </w:rPr>
      </w:pPr>
    </w:p>
    <w:p w:rsidR="3930A4CC" w:rsidP="3930A4CC" w:rsidRDefault="3930A4CC" w14:paraId="2F42A322" w14:textId="40E40D50">
      <w:pPr>
        <w:pStyle w:val="Standard"/>
        <w:jc w:val="center"/>
        <w:rPr>
          <w:ins w:author="LUIZ CARLOS DOS SANTOS FERREIRA SACRAMENTO" w:date="2022-11-16T18:07:27.864Z" w:id="1924928519"/>
          <w:rFonts w:ascii="Arial" w:hAnsi="Arial"/>
          <w:b w:val="1"/>
          <w:bCs w:val="1"/>
        </w:rPr>
      </w:pPr>
    </w:p>
    <w:p w:rsidR="3930A4CC" w:rsidP="3930A4CC" w:rsidRDefault="3930A4CC" w14:paraId="6D17F3F7" w14:textId="44894AB3">
      <w:pPr>
        <w:pStyle w:val="Standard"/>
        <w:jc w:val="center"/>
        <w:rPr>
          <w:ins w:author="LUIZ CARLOS DOS SANTOS FERREIRA SACRAMENTO" w:date="2022-11-16T18:07:28.114Z" w:id="839156739"/>
          <w:rFonts w:ascii="Arial" w:hAnsi="Arial"/>
          <w:b w:val="1"/>
          <w:bCs w:val="1"/>
        </w:rPr>
      </w:pPr>
    </w:p>
    <w:p w:rsidR="3930A4CC" w:rsidP="3930A4CC" w:rsidRDefault="3930A4CC" w14:paraId="43DAE446" w14:textId="2F4FC63A">
      <w:pPr>
        <w:pStyle w:val="Standard"/>
        <w:jc w:val="center"/>
        <w:rPr>
          <w:ins w:author="LUIZ CARLOS DOS SANTOS FERREIRA SACRAMENTO" w:date="2022-11-16T18:07:28.275Z" w:id="924286648"/>
          <w:rFonts w:ascii="Arial" w:hAnsi="Arial"/>
          <w:b w:val="1"/>
          <w:bCs w:val="1"/>
        </w:rPr>
      </w:pPr>
    </w:p>
    <w:p w:rsidR="3930A4CC" w:rsidP="3930A4CC" w:rsidRDefault="3930A4CC" w14:paraId="3900CB7C" w14:textId="6EC593A4">
      <w:pPr>
        <w:pStyle w:val="Standard"/>
        <w:jc w:val="center"/>
        <w:rPr>
          <w:ins w:author="LUIZ CARLOS DOS SANTOS FERREIRA SACRAMENTO" w:date="2022-11-16T18:07:28.493Z" w:id="907079763"/>
          <w:rFonts w:ascii="Arial" w:hAnsi="Arial"/>
          <w:b w:val="1"/>
          <w:bCs w:val="1"/>
        </w:rPr>
      </w:pPr>
    </w:p>
    <w:p w:rsidR="3930A4CC" w:rsidP="3930A4CC" w:rsidRDefault="3930A4CC" w14:paraId="3F9D22F5" w14:textId="5E8F55E7">
      <w:pPr>
        <w:pStyle w:val="Standard"/>
        <w:jc w:val="center"/>
        <w:rPr>
          <w:ins w:author="LUIZ CARLOS DOS SANTOS FERREIRA SACRAMENTO" w:date="2022-11-16T18:07:28.675Z" w:id="2084453961"/>
          <w:rFonts w:ascii="Arial" w:hAnsi="Arial"/>
          <w:b w:val="1"/>
          <w:bCs w:val="1"/>
        </w:rPr>
      </w:pPr>
    </w:p>
    <w:p w:rsidR="3930A4CC" w:rsidP="3930A4CC" w:rsidRDefault="3930A4CC" w14:paraId="3A3F819F" w14:textId="5E8ED17B">
      <w:pPr>
        <w:pStyle w:val="Standard"/>
        <w:jc w:val="center"/>
        <w:rPr>
          <w:ins w:author="LUIZ CARLOS DOS SANTOS FERREIRA SACRAMENTO" w:date="2022-11-16T18:07:28.877Z" w:id="1133031416"/>
          <w:rFonts w:ascii="Arial" w:hAnsi="Arial"/>
          <w:b w:val="1"/>
          <w:bCs w:val="1"/>
        </w:rPr>
      </w:pPr>
    </w:p>
    <w:p w:rsidR="3930A4CC" w:rsidP="3930A4CC" w:rsidRDefault="3930A4CC" w14:paraId="158D9189" w14:textId="5FA2F1D0">
      <w:pPr>
        <w:pStyle w:val="Standard"/>
        <w:jc w:val="center"/>
        <w:rPr>
          <w:ins w:author="LUIZ CARLOS DOS SANTOS FERREIRA SACRAMENTO" w:date="2022-11-16T18:07:29.074Z" w:id="477725140"/>
          <w:rFonts w:ascii="Arial" w:hAnsi="Arial"/>
          <w:b w:val="1"/>
          <w:bCs w:val="1"/>
        </w:rPr>
      </w:pPr>
    </w:p>
    <w:p w:rsidR="3930A4CC" w:rsidP="3930A4CC" w:rsidRDefault="3930A4CC" w14:paraId="2ED3CC88" w14:textId="1B53F421">
      <w:pPr>
        <w:pStyle w:val="Standard"/>
        <w:jc w:val="center"/>
        <w:rPr>
          <w:ins w:author="LUIZ CARLOS DOS SANTOS FERREIRA SACRAMENTO" w:date="2022-11-16T18:07:29.275Z" w:id="1449562260"/>
          <w:rFonts w:ascii="Arial" w:hAnsi="Arial"/>
          <w:b w:val="1"/>
          <w:bCs w:val="1"/>
        </w:rPr>
      </w:pPr>
    </w:p>
    <w:p w:rsidR="3930A4CC" w:rsidP="3930A4CC" w:rsidRDefault="3930A4CC" w14:paraId="3083968C" w14:textId="657CCFAC">
      <w:pPr>
        <w:pStyle w:val="Standard"/>
        <w:jc w:val="center"/>
        <w:rPr>
          <w:ins w:author="LUIZ CARLOS DOS SANTOS FERREIRA SACRAMENTO" w:date="2022-11-16T18:43:53.956Z" w:id="1914366598"/>
          <w:rFonts w:ascii="Arial" w:hAnsi="Arial"/>
          <w:b w:val="1"/>
          <w:bCs w:val="1"/>
        </w:rPr>
      </w:pPr>
    </w:p>
    <w:p w:rsidR="3CF78792" w:rsidP="3CF78792" w:rsidRDefault="3CF78792" w14:paraId="71E361EE" w14:textId="7BEF6C12">
      <w:pPr>
        <w:pStyle w:val="Standard"/>
        <w:jc w:val="center"/>
        <w:rPr>
          <w:ins w:author="LUIZ CARLOS DOS SANTOS FERREIRA SACRAMENTO" w:date="2022-11-16T18:43:54.676Z" w:id="530979373"/>
          <w:rFonts w:ascii="Arial" w:hAnsi="Arial"/>
          <w:b w:val="1"/>
          <w:bCs w:val="1"/>
        </w:rPr>
      </w:pPr>
    </w:p>
    <w:p w:rsidR="3CF78792" w:rsidP="3CF78792" w:rsidRDefault="3CF78792" w14:paraId="5AB4F1FE" w14:textId="47C15E61">
      <w:pPr>
        <w:pStyle w:val="Standard"/>
        <w:jc w:val="center"/>
        <w:rPr>
          <w:ins w:author="LUIZ CARLOS DOS SANTOS FERREIRA SACRAMENTO" w:date="2022-11-16T18:43:55.171Z" w:id="916226903"/>
          <w:rFonts w:ascii="Arial" w:hAnsi="Arial"/>
          <w:b w:val="1"/>
          <w:bCs w:val="1"/>
        </w:rPr>
      </w:pPr>
    </w:p>
    <w:p w:rsidR="3CF78792" w:rsidP="3CF78792" w:rsidRDefault="3CF78792" w14:paraId="3137AB03" w14:textId="351CFB9E">
      <w:pPr>
        <w:pStyle w:val="Standard"/>
        <w:jc w:val="center"/>
        <w:rPr>
          <w:ins w:author="LUIZ CARLOS DOS SANTOS FERREIRA SACRAMENTO" w:date="2022-11-16T18:07:29.442Z" w:id="759700751"/>
          <w:rFonts w:ascii="Arial" w:hAnsi="Arial"/>
          <w:b w:val="1"/>
          <w:bCs w:val="1"/>
        </w:rPr>
      </w:pPr>
    </w:p>
    <w:p w:rsidR="3930A4CC" w:rsidP="3930A4CC" w:rsidRDefault="3930A4CC" w14:paraId="6D97F6CB" w14:textId="3EE4508E">
      <w:pPr>
        <w:pStyle w:val="Standard"/>
        <w:jc w:val="center"/>
        <w:rPr>
          <w:ins w:author="LUIZ CARLOS DOS SANTOS FERREIRA SACRAMENTO" w:date="2022-11-16T18:07:29.74Z" w:id="869408968"/>
          <w:rFonts w:ascii="Arial" w:hAnsi="Arial"/>
          <w:b w:val="1"/>
          <w:bCs w:val="1"/>
        </w:rPr>
      </w:pPr>
    </w:p>
    <w:p w:rsidR="3930A4CC" w:rsidP="3930A4CC" w:rsidRDefault="3930A4CC" w14:paraId="44780B67" w14:textId="33BA2AF5">
      <w:pPr>
        <w:pStyle w:val="Standard"/>
        <w:jc w:val="center"/>
        <w:rPr>
          <w:ins w:author="LUIZ CARLOS DOS SANTOS FERREIRA SACRAMENTO" w:date="2022-11-16T18:07:31.232Z" w:id="528168702"/>
          <w:rFonts w:ascii="Arial" w:hAnsi="Arial"/>
          <w:b w:val="1"/>
          <w:bCs w:val="1"/>
        </w:rPr>
      </w:pPr>
    </w:p>
    <w:p w:rsidR="3930A4CC" w:rsidP="3930A4CC" w:rsidRDefault="3930A4CC" w14:paraId="12360D0C" w14:textId="6895017A">
      <w:pPr>
        <w:pStyle w:val="Standard"/>
        <w:jc w:val="center"/>
        <w:rPr>
          <w:rFonts w:ascii="Arial" w:hAnsi="Arial"/>
          <w:b w:val="1"/>
          <w:bCs w:val="1"/>
        </w:rPr>
      </w:pPr>
    </w:p>
    <w:p w:rsidR="59E3D971" w:rsidP="59E3D971" w:rsidRDefault="59E3D971" w14:paraId="060D8707" w14:textId="4D6221D2">
      <w:pPr>
        <w:pStyle w:val="Standard"/>
        <w:jc w:val="center"/>
        <w:rPr>
          <w:ins w:author="LUIZ CARLOS DOS SANTOS FERREIRA SACRAMENTO" w:date="2022-11-17T21:21:42.228Z" w:id="2047594147"/>
          <w:rFonts w:ascii="Arial" w:hAnsi="Arial"/>
          <w:b w:val="1"/>
          <w:bCs w:val="1"/>
        </w:rPr>
      </w:pPr>
    </w:p>
    <w:p w:rsidR="645E0836" w:rsidP="645E0836" w:rsidRDefault="645E0836" w14:paraId="4D8F3308" w14:textId="3B9DCC9D">
      <w:pPr>
        <w:pStyle w:val="Standard"/>
        <w:jc w:val="center"/>
        <w:rPr>
          <w:ins w:author="LUIZ CARLOS DOS SANTOS FERREIRA SACRAMENTO" w:date="2022-11-17T21:21:42.685Z" w:id="228643692"/>
          <w:rFonts w:ascii="Arial" w:hAnsi="Arial"/>
          <w:b w:val="1"/>
          <w:bCs w:val="1"/>
        </w:rPr>
      </w:pPr>
    </w:p>
    <w:p w:rsidR="645E0836" w:rsidP="645E0836" w:rsidRDefault="645E0836" w14:paraId="22F8FCDB" w14:textId="744D4377">
      <w:pPr>
        <w:pStyle w:val="Standard"/>
        <w:jc w:val="center"/>
        <w:rPr>
          <w:ins w:author="LUIZ CARLOS DOS SANTOS FERREIRA SACRAMENTO" w:date="2022-11-17T21:21:43.558Z" w:id="734120506"/>
          <w:rFonts w:ascii="Arial" w:hAnsi="Arial"/>
          <w:b w:val="1"/>
          <w:bCs w:val="1"/>
        </w:rPr>
      </w:pPr>
    </w:p>
    <w:p w:rsidR="645E0836" w:rsidP="645E0836" w:rsidRDefault="645E0836" w14:paraId="4C0A0DFC" w14:textId="1B015E0D">
      <w:pPr>
        <w:pStyle w:val="Standard"/>
        <w:jc w:val="center"/>
        <w:rPr>
          <w:del w:author="KETLEN MOREIRA SILVA" w:date="2022-11-16T00:13:00Z" w:id="909991765"/>
          <w:rFonts w:ascii="Arial" w:hAnsi="Arial"/>
          <w:b w:val="1"/>
          <w:bCs w:val="1"/>
        </w:rPr>
      </w:pPr>
    </w:p>
    <w:p w:rsidR="00ED17C8" w:rsidRDefault="3207DDE8" w14:paraId="418097E7" w14:textId="1B0268D8">
      <w:pPr>
        <w:jc w:val="center"/>
        <w:rPr>
          <w:rFonts w:eastAsia="Arial" w:cs="Arial"/>
          <w:caps/>
          <w:color w:val="000000" w:themeColor="text1"/>
          <w:rPrChange w:author="LUIZ CARLOS DOS SANTOS FERREIRA SACRAMENTO" w:date="2022-11-15T12:01:00Z" w:id="161">
            <w:rPr/>
          </w:rPrChange>
        </w:rPr>
        <w:pPrChange w:author="KETLEN MOREIRA SILVA" w:date="2022-11-16T00:18:00Z" w:id="162">
          <w:pPr>
            <w:pStyle w:val="Ttulo11"/>
          </w:pPr>
        </w:pPrChange>
      </w:pPr>
      <w:bookmarkStart w:name="_Toc1796759202" w:id="163"/>
      <w:bookmarkStart w:name="_Toc2063066123" w:id="164"/>
      <w:r w:rsidRPr="3FD11D8D">
        <w:rPr>
          <w:rFonts w:eastAsia="Arial" w:cs="Arial"/>
          <w:b/>
          <w:bCs/>
          <w:caps/>
          <w:color w:val="000000" w:themeColor="text1"/>
          <w:rPrChange w:author="LUIZ CARLOS DOS SANTOS FERREIRA SACRAMENTO" w:date="2022-11-15T12:01:00Z" w:id="165">
            <w:rPr/>
          </w:rPrChange>
        </w:rPr>
        <w:t>Resumo</w:t>
      </w:r>
      <w:bookmarkEnd w:id="163"/>
      <w:bookmarkEnd w:id="164"/>
    </w:p>
    <w:p w:rsidR="00ED17C8" w:rsidP="6F53B00C" w:rsidRDefault="00ED17C8" w14:paraId="7D505A8C" w14:textId="77777777">
      <w:pPr>
        <w:jc w:val="both"/>
      </w:pPr>
    </w:p>
    <w:p w:rsidR="68769C12" w:rsidP="3FD11D8D" w:rsidRDefault="7171D0A9" w14:paraId="2861CB0A" w14:textId="2D214466">
      <w:pPr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  <w:r w:rsidRPr="3CF78792" w:rsidR="7171D0A9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O artigo te</w:t>
      </w:r>
      <w:r w:rsidRPr="3CF78792" w:rsidR="14866ADB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m a finalidade de </w:t>
      </w:r>
      <w:r w:rsidRPr="3CF78792" w:rsidR="7171D0A9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fazer um paralelo entre a construção do pensamento sociológico </w:t>
      </w:r>
      <w:commentRangeStart w:id="166"/>
      <w:commentRangeStart w:id="167"/>
      <w:r w:rsidRPr="3CF78792" w:rsidR="7171D0A9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e</w:t>
      </w:r>
      <w:commentRangeEnd w:id="166"/>
      <w:r>
        <w:rPr>
          <w:rStyle w:val="CommentReference"/>
        </w:rPr>
        <w:commentReference w:id="166"/>
      </w:r>
      <w:commentRangeEnd w:id="167"/>
      <w:r>
        <w:rPr>
          <w:rStyle w:val="CommentReference"/>
        </w:rPr>
        <w:commentReference w:id="167"/>
      </w:r>
      <w:r w:rsidRPr="3CF78792" w:rsidR="7171D0A9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como a comunicação pode ser importante na construção da democracia e qual o papel da tecnologia nesse processo.</w:t>
      </w:r>
      <w:r w:rsidRPr="3CF78792" w:rsidR="244B1C54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Assim</w:t>
      </w:r>
      <w:r w:rsidRPr="3CF78792" w:rsidR="56597E84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, </w:t>
      </w:r>
      <w:r w:rsidRPr="3CF78792" w:rsidR="16276D2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foi pensad</w:t>
      </w:r>
      <w:r w:rsidRPr="3CF78792" w:rsidR="073D8A90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a</w:t>
      </w:r>
      <w:r w:rsidRPr="3CF78792" w:rsidR="16276D2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um</w:t>
      </w:r>
      <w:r w:rsidRPr="3CF78792" w:rsidR="6192F3ED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a metodologia </w:t>
      </w:r>
      <w:r w:rsidRPr="3CF78792" w:rsidR="6F04F1C8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chamada Análise de Conteúdo de Bardin que visa</w:t>
      </w:r>
      <w:r w:rsidRPr="3CF78792" w:rsidR="32BB8E5E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</w:t>
      </w:r>
      <w:r w:rsidRPr="3CF78792" w:rsidR="12EED54B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fazer um levantamento de materiais científicos</w:t>
      </w:r>
      <w:r w:rsidRPr="3CF78792" w:rsidR="6AAB382B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de</w:t>
      </w:r>
      <w:r w:rsidRPr="3CF78792" w:rsidR="32BB8E5E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forma</w:t>
      </w:r>
      <w:r w:rsidRPr="3CF78792" w:rsidR="25920C2A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a</w:t>
      </w:r>
      <w:r w:rsidRPr="3CF78792" w:rsidR="32BB8E5E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</w:t>
      </w:r>
      <w:r w:rsidRPr="3CF78792" w:rsidR="1BDA8CF0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criticar</w:t>
      </w:r>
      <w:r w:rsidRPr="3CF78792" w:rsidR="32BB8E5E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o conteúdo estudado</w:t>
      </w:r>
      <w:r w:rsidRPr="3CF78792" w:rsidR="6F04F1C8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.</w:t>
      </w:r>
      <w:r w:rsidRPr="3CF78792" w:rsidR="7171D0A9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Sendo assim, </w:t>
      </w:r>
      <w:r w:rsidRPr="3CF78792" w:rsidR="5A9B5B33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serão</w:t>
      </w:r>
      <w:r w:rsidRPr="3CF78792" w:rsidR="7171D0A9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analisa</w:t>
      </w:r>
      <w:r w:rsidRPr="3CF78792" w:rsidR="07F3B758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dos</w:t>
      </w:r>
      <w:r w:rsidRPr="3CF78792" w:rsidR="7171D0A9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documentos, livros, artigos e trabalhos científicos para serem avaliados e problematizados, </w:t>
      </w:r>
      <w:r w:rsidRPr="3CF78792" w:rsidR="5DF01D89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bem como</w:t>
      </w:r>
      <w:r w:rsidRPr="3CF78792" w:rsidR="7171D0A9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a construção de elementos visuais </w:t>
      </w:r>
      <w:r w:rsidRPr="3CF78792" w:rsidR="45317D06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a exemplo de</w:t>
      </w:r>
      <w:r w:rsidRPr="3CF78792" w:rsidR="7171D0A9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infográficos</w:t>
      </w:r>
      <w:r w:rsidRPr="3CF78792" w:rsidR="6CD81FB6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,</w:t>
      </w:r>
      <w:r w:rsidRPr="3CF78792" w:rsidR="7171D0A9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mapas mentais, gráficos e dados estatísticos. </w:t>
      </w:r>
      <w:r w:rsidRPr="3CF78792" w:rsidR="6E9EFF5E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Tudo isso, objetivando </w:t>
      </w:r>
      <w:r w:rsidRPr="3CF78792" w:rsidR="36B40301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discursar sobre a importância da </w:t>
      </w:r>
      <w:r w:rsidRPr="3CF78792" w:rsidR="3055986A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comunicação </w:t>
      </w:r>
      <w:r w:rsidRPr="3CF78792" w:rsidR="3055986A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no processo formativo do sujeito, assim como </w:t>
      </w:r>
      <w:r w:rsidRPr="3CF78792" w:rsidR="3B6DA44A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a contribuição dada pela </w:t>
      </w:r>
      <w:r w:rsidRPr="3CF78792" w:rsidR="3055986A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tecnologia</w:t>
      </w:r>
      <w:r w:rsidRPr="3CF78792" w:rsidR="3055986A">
        <w:rPr>
          <w:rStyle w:val="Fontepargpadro1"/>
          <w:rFonts w:eastAsia="Calibri" w:cs="Arial"/>
          <w:lang w:eastAsia="en-US" w:bidi="ar-SA"/>
          <w:rPrChange w:author="LUIZ CARLOS DOS SANTOS FERREIRA SACRAMENTO" w:date="2022-11-14T14:58:00Z" w:id="330475640">
            <w:rPr>
              <w:rStyle w:val="Fontepargpadro1"/>
              <w:rFonts w:eastAsia="Calibri" w:cs="Arial"/>
              <w:color w:val="000000" w:themeColor="text1" w:themeTint="FF" w:themeShade="FF"/>
              <w:lang w:eastAsia="en-US" w:bidi="ar-SA"/>
            </w:rPr>
          </w:rPrChange>
        </w:rPr>
        <w:t>.</w:t>
      </w:r>
      <w:r w:rsidRPr="3CF78792" w:rsidR="5F39DB6B">
        <w:rPr>
          <w:rStyle w:val="Fontepargpadro1"/>
          <w:rFonts w:eastAsia="Calibri" w:cs="Arial"/>
          <w:lang w:eastAsia="en-US" w:bidi="ar-SA"/>
          <w:rPrChange w:author="LUIZ CARLOS DOS SANTOS FERREIRA SACRAMENTO" w:date="2022-11-14T14:58:00Z" w:id="168206881">
            <w:rPr>
              <w:rStyle w:val="Fontepargpadro1"/>
              <w:rFonts w:eastAsia="Calibri" w:cs="Arial"/>
              <w:color w:val="000000" w:themeColor="text1" w:themeTint="FF" w:themeShade="FF"/>
              <w:lang w:eastAsia="en-US" w:bidi="ar-SA"/>
            </w:rPr>
          </w:rPrChange>
        </w:rPr>
        <w:t xml:space="preserve"> </w:t>
      </w:r>
      <w:r w:rsidRPr="3CF78792" w:rsidR="1DF08201">
        <w:rPr>
          <w:rStyle w:val="Fontepargpadro1"/>
          <w:rFonts w:ascii="Arial" w:hAnsi="Arial" w:eastAsia="Calibri" w:cs="Arial"/>
          <w:color w:val="000000" w:themeColor="text1" w:themeTint="FF" w:themeShade="FF"/>
          <w:lang w:eastAsia="en-US" w:bidi="ar-SA"/>
          <w:rPrChange w:author="LUIZ CARLOS DOS SANTOS FERREIRA SACRAMENTO" w:date="2022-11-14T14:58:00Z" w:id="818131420">
            <w:rPr>
              <w:rStyle w:val="Fontepargpadro1"/>
              <w:rFonts w:eastAsia="Calibri" w:cs="Arial"/>
              <w:color w:val="FF0000"/>
              <w:lang w:eastAsia="en-US" w:bidi="ar-SA"/>
            </w:rPr>
          </w:rPrChange>
        </w:rPr>
        <w:t xml:space="preserve">Por fim, </w:t>
      </w:r>
      <w:r w:rsidRPr="3CF78792" w:rsidR="23278222">
        <w:rPr>
          <w:rStyle w:val="Fontepargpadro1"/>
          <w:rFonts w:ascii="Arial" w:hAnsi="Arial" w:eastAsia="Calibri" w:cs="Arial"/>
          <w:color w:val="000000" w:themeColor="text1" w:themeTint="FF" w:themeShade="FF"/>
          <w:lang w:eastAsia="en-US" w:bidi="ar-SA"/>
          <w:rPrChange w:author="LUIZ CARLOS DOS SANTOS FERREIRA SACRAMENTO" w:date="2022-11-14T14:58:00Z" w:id="660573258">
            <w:rPr>
              <w:rStyle w:val="Fontepargpadro1"/>
              <w:rFonts w:eastAsia="Calibri" w:cs="Arial"/>
              <w:color w:val="FF0000"/>
              <w:lang w:eastAsia="en-US" w:bidi="ar-SA"/>
            </w:rPr>
          </w:rPrChange>
        </w:rPr>
        <w:t>ser</w:t>
      </w:r>
      <w:r w:rsidRPr="3CF78792" w:rsidR="2118FFD7">
        <w:rPr>
          <w:rStyle w:val="Fontepargpadro1"/>
          <w:rFonts w:ascii="Arial" w:hAnsi="Arial" w:eastAsia="Calibri" w:cs="Arial"/>
          <w:color w:val="000000" w:themeColor="text1" w:themeTint="FF" w:themeShade="FF"/>
          <w:lang w:eastAsia="en-US" w:bidi="ar-SA"/>
          <w:rPrChange w:author="LUIZ CARLOS DOS SANTOS FERREIRA SACRAMENTO" w:date="2022-11-14T14:58:00Z" w:id="401927455">
            <w:rPr>
              <w:rStyle w:val="Fontepargpadro1"/>
              <w:rFonts w:eastAsia="Calibri" w:cs="Arial"/>
              <w:color w:val="FF0000"/>
              <w:lang w:eastAsia="en-US" w:bidi="ar-SA"/>
            </w:rPr>
          </w:rPrChange>
        </w:rPr>
        <w:t>ão</w:t>
      </w:r>
      <w:r w:rsidRPr="3CF78792" w:rsidR="23278222">
        <w:rPr>
          <w:rStyle w:val="Fontepargpadro1"/>
          <w:rFonts w:ascii="Arial" w:hAnsi="Arial" w:eastAsia="Calibri" w:cs="Arial"/>
          <w:color w:val="000000" w:themeColor="text1" w:themeTint="FF" w:themeShade="FF"/>
          <w:lang w:eastAsia="en-US" w:bidi="ar-SA"/>
          <w:rPrChange w:author="LUIZ CARLOS DOS SANTOS FERREIRA SACRAMENTO" w:date="2022-11-14T14:58:00Z" w:id="1880523321">
            <w:rPr>
              <w:rStyle w:val="Fontepargpadro1"/>
              <w:rFonts w:eastAsia="Calibri" w:cs="Arial"/>
              <w:color w:val="FF0000"/>
              <w:lang w:eastAsia="en-US" w:bidi="ar-SA"/>
            </w:rPr>
          </w:rPrChange>
        </w:rPr>
        <w:t xml:space="preserve"> apresentada</w:t>
      </w:r>
      <w:r w:rsidRPr="3CF78792" w:rsidR="60D52BD6">
        <w:rPr>
          <w:rStyle w:val="Fontepargpadro1"/>
          <w:rFonts w:ascii="Arial" w:hAnsi="Arial" w:eastAsia="Calibri" w:cs="Arial"/>
          <w:color w:val="000000" w:themeColor="text1" w:themeTint="FF" w:themeShade="FF"/>
          <w:lang w:eastAsia="en-US" w:bidi="ar-SA"/>
          <w:rPrChange w:author="LUIZ CARLOS DOS SANTOS FERREIRA SACRAMENTO" w:date="2022-11-14T14:58:00Z" w:id="886288172">
            <w:rPr>
              <w:rStyle w:val="Fontepargpadro1"/>
              <w:rFonts w:eastAsia="Calibri" w:cs="Arial"/>
              <w:color w:val="FF0000"/>
              <w:lang w:eastAsia="en-US" w:bidi="ar-SA"/>
            </w:rPr>
          </w:rPrChange>
        </w:rPr>
        <w:t>s algumas análises extraídas das leituras dos resultados.</w:t>
      </w:r>
      <w:r w:rsidRPr="3CF78792" w:rsidR="23278222">
        <w:rPr>
          <w:rStyle w:val="Fontepargpadro1"/>
          <w:rFonts w:ascii="Arial" w:hAnsi="Arial" w:eastAsia="Calibri" w:cs="Arial"/>
          <w:color w:val="000000" w:themeColor="text1" w:themeTint="FF" w:themeShade="FF"/>
          <w:lang w:eastAsia="en-US" w:bidi="ar-SA"/>
          <w:rPrChange w:author="LUIZ CARLOS DOS SANTOS FERREIRA SACRAMENTO" w:date="2022-11-14T14:58:00Z" w:id="1124896685">
            <w:rPr>
              <w:rStyle w:val="Fontepargpadro1"/>
              <w:rFonts w:eastAsia="Calibri" w:cs="Arial"/>
              <w:color w:val="FF0000"/>
              <w:lang w:eastAsia="en-US" w:bidi="ar-SA"/>
            </w:rPr>
          </w:rPrChange>
        </w:rPr>
        <w:t xml:space="preserve"> </w:t>
      </w:r>
    </w:p>
    <w:p w:rsidR="6E8E64BB" w:rsidP="6E8E64BB" w:rsidRDefault="6E8E64BB" w14:paraId="01CB3747" w14:textId="452AF82F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07BA42C1" w:rsidP="6F53B00C" w:rsidRDefault="07BA42C1" w14:paraId="2D0CC875" w14:textId="650DFF63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  <w:r w:rsidRPr="3CF78792" w:rsidR="07BA42C1">
        <w:rPr>
          <w:rStyle w:val="Fontepargpadro1"/>
          <w:rFonts w:eastAsia="Calibri" w:cs="Arial"/>
          <w:b w:val="1"/>
          <w:bCs w:val="1"/>
          <w:color w:val="000000" w:themeColor="text1" w:themeTint="FF" w:themeShade="FF"/>
          <w:lang w:eastAsia="en-US" w:bidi="ar-SA"/>
        </w:rPr>
        <w:t>Palavras-Chave:</w:t>
      </w:r>
      <w:r w:rsidRPr="3CF78792" w:rsidR="07BA42C1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Sociologia</w:t>
      </w:r>
      <w:r w:rsidRPr="3CF78792" w:rsidR="7AAC9059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;</w:t>
      </w:r>
      <w:r w:rsidRPr="3CF78792" w:rsidR="01EBE16F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</w:t>
      </w:r>
      <w:r w:rsidRPr="3CF78792" w:rsidR="47BA5C66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c</w:t>
      </w:r>
      <w:r w:rsidRPr="3CF78792" w:rsidR="07BA42C1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omunicação</w:t>
      </w:r>
      <w:r w:rsidRPr="3CF78792" w:rsidR="4AF64B64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;</w:t>
      </w:r>
      <w:r w:rsidRPr="3CF78792" w:rsidR="3B2BC70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</w:t>
      </w:r>
      <w:r w:rsidRPr="3CF78792" w:rsidR="1AA7E584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t</w:t>
      </w:r>
      <w:r w:rsidRPr="3CF78792" w:rsidR="07BA42C1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ecnologia.</w:t>
      </w:r>
    </w:p>
    <w:p w:rsidR="543A65DD" w:rsidP="543A65DD" w:rsidRDefault="543A65DD" w14:paraId="355FA5CA" w14:textId="319FDB7F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5CF6540D" w14:textId="5A3C169F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5CCFE193" w14:textId="31514610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2AA8A616" w14:textId="7CC4957C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7B515FD5" w14:textId="270BAA46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1412886E" w14:textId="7AC668E2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079A12B0" w14:textId="563CCB4E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324664C8" w14:textId="1F2D1ED1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10583B71" w14:textId="5521D9F5">
      <w:pPr>
        <w:ind w:firstLine="0"/>
        <w:jc w:val="both"/>
        <w:rPr>
          <w:ins w:author="LUIZ CARLOS DOS SANTOS FERREIRA SACRAMENTO" w:date="2022-11-16T18:43:49.714Z" w:id="2072332872"/>
          <w:rStyle w:val="Fontepargpadro1"/>
          <w:rFonts w:eastAsia="Calibri" w:cs="Arial"/>
          <w:color w:val="000000" w:themeColor="text1"/>
          <w:lang w:eastAsia="en-US" w:bidi="ar-SA"/>
        </w:rPr>
      </w:pPr>
    </w:p>
    <w:p w:rsidR="3CF78792" w:rsidP="3CF78792" w:rsidRDefault="3CF78792" w14:paraId="5562CA96" w14:textId="4185984D">
      <w:pPr>
        <w:pStyle w:val="Normal"/>
        <w:ind w:firstLine="0"/>
        <w:jc w:val="both"/>
        <w:rPr>
          <w:ins w:author="LUIZ CARLOS DOS SANTOS FERREIRA SACRAMENTO" w:date="2022-11-16T18:43:50.302Z" w:id="1975577411"/>
          <w:rStyle w:val="Fontepargpadro1"/>
          <w:rFonts w:eastAsia="Calibri" w:cs="Arial"/>
          <w:color w:val="000000" w:themeColor="text1" w:themeTint="FF" w:themeShade="FF"/>
          <w:lang w:eastAsia="en-US" w:bidi="ar-SA"/>
        </w:rPr>
      </w:pPr>
    </w:p>
    <w:p w:rsidR="3CF78792" w:rsidP="3CF78792" w:rsidRDefault="3CF78792" w14:paraId="1F18668F" w14:textId="5AC29522">
      <w:pPr>
        <w:pStyle w:val="Normal"/>
        <w:ind w:firstLine="0"/>
        <w:jc w:val="both"/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</w:pPr>
    </w:p>
    <w:p w:rsidR="3FD11D8D" w:rsidP="3FD11D8D" w:rsidRDefault="3FD11D8D" w14:paraId="027B7B2D" w14:textId="57CB97F9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17CE310C" w14:textId="4D40089F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3F4D13C7" w14:textId="28E570F2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31962631" w14:textId="4D914700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14E31FC2" w14:textId="043C402A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321B3B65" w14:textId="7B9B5F3E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4FFAF2C5" w14:textId="2FC4A2C0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1F263D50" w14:textId="0E1649D6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4B10A3D4" w14:textId="426625FA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550CD610" w14:textId="5C042061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7923062D" w14:textId="2FAEA7B7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FD11D8D" w:rsidP="3FD11D8D" w:rsidRDefault="3FD11D8D" w14:paraId="5B9D9ADC" w14:textId="4312CDD5">
      <w:pPr>
        <w:ind w:firstLine="0"/>
        <w:jc w:val="both"/>
        <w:rPr>
          <w:ins w:author="LUIZ CARLOS DOS SANTOS FERREIRA SACRAMENTO" w:date="2022-11-17T21:21:31.909Z" w:id="1625836160"/>
          <w:rStyle w:val="Fontepargpadro1"/>
          <w:rFonts w:eastAsia="Calibri" w:cs="Arial"/>
          <w:color w:val="000000" w:themeColor="text1"/>
          <w:lang w:eastAsia="en-US" w:bidi="ar-SA"/>
        </w:rPr>
      </w:pPr>
    </w:p>
    <w:p w:rsidR="645E0836" w:rsidP="645E0836" w:rsidRDefault="645E0836" w14:paraId="5260E9E0" w14:textId="56D794AE">
      <w:pPr>
        <w:pStyle w:val="Normal"/>
        <w:ind w:firstLine="0"/>
        <w:jc w:val="both"/>
        <w:rPr>
          <w:ins w:author="LUIZ CARLOS DOS SANTOS FERREIRA SACRAMENTO" w:date="2022-11-17T21:21:32.499Z" w:id="779299396"/>
          <w:rStyle w:val="Fontepargpadro1"/>
          <w:rFonts w:eastAsia="Calibri" w:cs="Arial"/>
          <w:color w:val="000000" w:themeColor="text1" w:themeTint="FF" w:themeShade="FF"/>
          <w:lang w:eastAsia="en-US" w:bidi="ar-SA"/>
        </w:rPr>
      </w:pPr>
    </w:p>
    <w:p w:rsidR="645E0836" w:rsidP="645E0836" w:rsidRDefault="645E0836" w14:paraId="3DBF4921" w14:textId="00D693EB">
      <w:pPr>
        <w:pStyle w:val="Normal"/>
        <w:ind w:firstLine="0"/>
        <w:jc w:val="both"/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</w:pPr>
    </w:p>
    <w:p w:rsidRPr="006760D9" w:rsidR="006C7412" w:rsidP="33EDA6F8" w:rsidRDefault="4B28F531" w14:paraId="6D133844" w14:textId="06258CAC">
      <w:pPr>
        <w:pStyle w:val="Ttulo1"/>
        <w:ind w:left="142"/>
        <w:rPr/>
      </w:pPr>
      <w:bookmarkStart w:name="_Toc119451982" w:id="198"/>
      <w:bookmarkStart w:name="_Toc1921367168" w:id="199"/>
      <w:bookmarkEnd w:id="198"/>
      <w:bookmarkStart w:name="_Toc1850153746" w:id="206723480"/>
      <w:r w:rsidR="4B28F531">
        <w:rPr>
          <w:rPrChange w:author="KETLEN MOREIRA SILVA" w:date="2022-11-16T00:26:00Z" w:id="1489978987">
            <w:rPr>
              <w:b w:val="0"/>
              <w:bCs w:val="0"/>
            </w:rPr>
          </w:rPrChange>
        </w:rPr>
        <w:t xml:space="preserve"> </w:t>
      </w:r>
      <w:bookmarkStart w:name="_Toc119484749" w:id="201"/>
      <w:r w:rsidR="006760D9">
        <w:rPr/>
        <w:t>INTRODUÇÃO</w:t>
      </w:r>
      <w:bookmarkEnd w:id="199"/>
      <w:bookmarkEnd w:id="201"/>
      <w:bookmarkEnd w:id="206723480"/>
    </w:p>
    <w:p w:rsidR="006C7412" w:rsidP="006C7412" w:rsidRDefault="006C7412" w14:paraId="1562683D" w14:textId="77777777">
      <w:pPr>
        <w:pStyle w:val="Ttulo11"/>
      </w:pPr>
    </w:p>
    <w:p w:rsidRPr="006C7412" w:rsidR="006C7412" w:rsidP="3FD11D8D" w:rsidRDefault="4B28F531" w14:paraId="4B32812D" w14:textId="2C89B341">
      <w:pPr>
        <w:ind w:firstLine="0"/>
        <w:jc w:val="both"/>
        <w:rPr>
          <w:rStyle w:val="Fontepargpadro1"/>
          <w:rFonts w:eastAsia="Calibri" w:cs="Arial"/>
          <w:color w:val="000000" w:themeColor="text1"/>
          <w:lang w:val="pt-PT" w:eastAsia="en-US" w:bidi="ar-SA"/>
        </w:rPr>
      </w:pPr>
      <w:r w:rsidRPr="3FD11D8D">
        <w:rPr>
          <w:rFonts w:eastAsia="Calibri" w:cs="Arial"/>
          <w:color w:val="000000" w:themeColor="text1"/>
          <w:lang w:val="pt-PT" w:eastAsia="en-US" w:bidi="ar-SA"/>
        </w:rPr>
        <w:t xml:space="preserve">    </w:t>
      </w:r>
      <w:r>
        <w:rPr>
          <w:rFonts w:cs="Arial"/>
        </w:rPr>
        <w:t xml:space="preserve">     </w:t>
      </w:r>
    </w:p>
    <w:p w:rsidR="006C7412" w:rsidP="33EDA6F8" w:rsidRDefault="4F5C71BF" w14:paraId="37861F32" w14:textId="0D636F38">
      <w:pPr>
        <w:jc w:val="both"/>
        <w:rPr>
          <w:rFonts w:cs="Arial"/>
        </w:rPr>
      </w:pPr>
      <w:r w:rsidRPr="3CF78792" w:rsidR="4F5C71BF">
        <w:rPr>
          <w:rFonts w:cs="Arial"/>
        </w:rPr>
        <w:t xml:space="preserve">Inicialmente, o artigo irá fazer uma discussão sobre Cibercultura e  </w:t>
      </w:r>
      <w:proofErr w:type="spellStart"/>
      <w:r w:rsidRPr="3CF78792" w:rsidR="34743317">
        <w:rPr>
          <w:rFonts w:cs="Arial"/>
        </w:rPr>
        <w:t>T</w:t>
      </w:r>
      <w:r w:rsidRPr="3CF78792" w:rsidR="3BE70007">
        <w:rPr>
          <w:rFonts w:cs="Arial"/>
        </w:rPr>
        <w:t>ecnodemocria</w:t>
      </w:r>
      <w:proofErr w:type="spellEnd"/>
      <w:r w:rsidRPr="3CF78792" w:rsidR="3BE70007">
        <w:rPr>
          <w:rFonts w:cs="Arial"/>
        </w:rPr>
        <w:t>, contando sobre os seus principais autores</w:t>
      </w:r>
      <w:r w:rsidRPr="3CF78792" w:rsidR="3BE70007">
        <w:rPr>
          <w:rFonts w:cs="Arial"/>
        </w:rPr>
        <w:t xml:space="preserve"> que são </w:t>
      </w:r>
      <w:r w:rsidRPr="3CF78792" w:rsidR="0E944B83">
        <w:rPr>
          <w:rFonts w:cs="Arial"/>
        </w:rPr>
        <w:t xml:space="preserve">respectivamente Umberto Eco e </w:t>
      </w:r>
      <w:r w:rsidRPr="3CF78792" w:rsidR="3BE70007">
        <w:rPr>
          <w:rFonts w:cs="Arial"/>
        </w:rPr>
        <w:t>Pierre Levy</w:t>
      </w:r>
      <w:r w:rsidRPr="3CF78792" w:rsidR="5A65EED7">
        <w:rPr>
          <w:rFonts w:cs="Arial"/>
        </w:rPr>
        <w:t xml:space="preserve">. Em </w:t>
      </w:r>
      <w:r w:rsidRPr="3CF78792" w:rsidR="30FDF8D6">
        <w:rPr>
          <w:rFonts w:cs="Arial"/>
        </w:rPr>
        <w:t>sequência, são</w:t>
      </w:r>
      <w:r w:rsidRPr="3CF78792" w:rsidR="0704DA78">
        <w:rPr>
          <w:rFonts w:cs="Arial"/>
        </w:rPr>
        <w:t xml:space="preserve"> citadas as principais redes sociais, </w:t>
      </w:r>
      <w:r w:rsidRPr="3CF78792" w:rsidR="2F4DA634">
        <w:rPr>
          <w:rFonts w:cs="Arial"/>
        </w:rPr>
        <w:t>tecnologias</w:t>
      </w:r>
      <w:r w:rsidRPr="3CF78792" w:rsidR="0704DA78">
        <w:rPr>
          <w:rFonts w:cs="Arial"/>
        </w:rPr>
        <w:t xml:space="preserve"> e mídias de massa em geral e como</w:t>
      </w:r>
      <w:r w:rsidRPr="3CF78792" w:rsidR="1336DCDC">
        <w:rPr>
          <w:rFonts w:cs="Arial"/>
        </w:rPr>
        <w:t xml:space="preserve"> as</w:t>
      </w:r>
      <w:r w:rsidRPr="3CF78792" w:rsidR="0704DA78">
        <w:rPr>
          <w:rFonts w:cs="Arial"/>
        </w:rPr>
        <w:t xml:space="preserve"> linhas de pensamentos ditas positivas e negativas as enxergam.</w:t>
      </w:r>
      <w:r w:rsidRPr="3CF78792" w:rsidR="0C5660C5">
        <w:rPr>
          <w:rFonts w:cs="Arial"/>
        </w:rPr>
        <w:t xml:space="preserve"> </w:t>
      </w:r>
      <w:r w:rsidRPr="3CF78792" w:rsidR="24D54552">
        <w:rPr>
          <w:rFonts w:cs="Arial"/>
        </w:rPr>
        <w:t xml:space="preserve">Para além disso, </w:t>
      </w:r>
      <w:r w:rsidRPr="3CF78792" w:rsidR="6EE34AB1">
        <w:rPr>
          <w:rFonts w:cs="Arial"/>
        </w:rPr>
        <w:t xml:space="preserve">os </w:t>
      </w:r>
      <w:r w:rsidRPr="3CF78792" w:rsidR="24D54552">
        <w:rPr>
          <w:rFonts w:cs="Arial"/>
        </w:rPr>
        <w:t xml:space="preserve">impactos que a comunicação tem na vida dos indivíduos e o seu real </w:t>
      </w:r>
      <w:r w:rsidRPr="3CF78792" w:rsidR="3F3381BB">
        <w:rPr>
          <w:rFonts w:cs="Arial"/>
        </w:rPr>
        <w:t>potencial</w:t>
      </w:r>
      <w:r w:rsidRPr="3CF78792" w:rsidR="215AC7BA">
        <w:rPr>
          <w:rFonts w:cs="Arial"/>
          <w:rPrChange w:author="LUIZ CARLOS DOS SANTOS FERREIRA SACRAMENTO" w:date="2022-11-16T17:04:00Z" w:id="1499750681">
            <w:rPr>
              <w:rFonts w:cs="Arial"/>
              <w:u w:val="single"/>
            </w:rPr>
          </w:rPrChange>
        </w:rPr>
        <w:t xml:space="preserve"> destruidor ou emancipatório.</w:t>
      </w:r>
      <w:r w:rsidRPr="3CF78792" w:rsidR="215AC7BA">
        <w:rPr>
          <w:rFonts w:cs="Arial"/>
          <w:u w:val="single"/>
        </w:rPr>
        <w:t xml:space="preserve"> </w:t>
      </w:r>
    </w:p>
    <w:p w:rsidR="006C7412" w:rsidP="3CF78792" w:rsidRDefault="215AC7BA" w14:paraId="65C6239D" w14:textId="740EE77E">
      <w:pPr>
        <w:jc w:val="both"/>
        <w:rPr>
          <w:rFonts w:cs="Arial"/>
          <w:u w:val="single"/>
        </w:rPr>
      </w:pPr>
      <w:r w:rsidRPr="3CF78792" w:rsidR="215AC7BA">
        <w:rPr>
          <w:rFonts w:cs="Arial"/>
        </w:rPr>
        <w:t>Em sequência, há a relação de como us</w:t>
      </w:r>
      <w:r w:rsidRPr="3CF78792" w:rsidR="215AC7BA">
        <w:rPr>
          <w:rFonts w:ascii="Arial" w:hAnsi="Arial" w:eastAsia="Noto Serif CJK SC" w:cs="Arial"/>
          <w:rPrChange w:author="LUIZ CARLOS DOS SANTOS FERREIRA SACRAMENTO" w:date="2022-11-16T18:28:00.91Z" w:id="416953818">
            <w:rPr>
              <w:rFonts w:cs="Arial"/>
            </w:rPr>
          </w:rPrChange>
        </w:rPr>
        <w:t xml:space="preserve">ar ou desenvolver o pensamento sociológico para solucionar possíveis desafios inerentes a esses avanços </w:t>
      </w:r>
      <w:r w:rsidRPr="3CF78792" w:rsidR="2CD8D84E">
        <w:rPr>
          <w:rFonts w:ascii="Arial" w:hAnsi="Arial" w:eastAsia="Noto Serif CJK SC" w:cs="Arial"/>
          <w:rPrChange w:author="LUIZ CARLOS DOS SANTOS FERREIRA SACRAMENTO" w:date="2022-11-16T18:28:00.915Z" w:id="1029209647">
            <w:rPr>
              <w:rFonts w:cs="Arial"/>
            </w:rPr>
          </w:rPrChange>
        </w:rPr>
        <w:t xml:space="preserve">e por assim dizer, </w:t>
      </w:r>
      <w:r w:rsidRPr="3CF78792" w:rsidR="59F75A28">
        <w:rPr>
          <w:rFonts w:ascii="Arial" w:hAnsi="Arial" w:eastAsia="Noto Serif CJK SC" w:cs="Arial"/>
        </w:rPr>
        <w:t xml:space="preserve">o </w:t>
      </w:r>
      <w:r w:rsidRPr="3CF78792" w:rsidR="2CD8D84E">
        <w:rPr>
          <w:rFonts w:ascii="Arial" w:hAnsi="Arial" w:eastAsia="Noto Serif CJK SC" w:cs="Arial"/>
          <w:rPrChange w:author="LUIZ CARLOS DOS SANTOS FERREIRA SACRAMENTO" w:date="2022-11-16T18:28:00.915Z" w:id="412987044">
            <w:rPr>
              <w:rFonts w:cs="Arial"/>
            </w:rPr>
          </w:rPrChange>
        </w:rPr>
        <w:t xml:space="preserve">mal uso </w:t>
      </w:r>
      <w:r w:rsidRPr="3CF78792" w:rsidR="2CD8D84E">
        <w:rPr>
          <w:rFonts w:ascii="Arial" w:hAnsi="Arial" w:eastAsia="Noto Serif CJK SC" w:cs="Arial"/>
          <w:rPrChange w:author="LUIZ CARLOS DOS SANTOS FERREIRA SACRAMENTO" w:date="2022-11-16T18:28:00.923Z" w:id="762637702">
            <w:rPr>
              <w:rFonts w:cs="Arial"/>
            </w:rPr>
          </w:rPrChange>
        </w:rPr>
        <w:t xml:space="preserve">dos aparatos tecnológicos de comunicação. Por </w:t>
      </w:r>
      <w:r w:rsidRPr="3CF78792" w:rsidR="592358FF">
        <w:rPr>
          <w:rFonts w:ascii="Arial" w:hAnsi="Arial" w:eastAsia="Noto Serif CJK SC" w:cs="Arial"/>
          <w:rPrChange w:author="LUIZ CARLOS DOS SANTOS FERREIRA SACRAMENTO" w:date="2022-11-16T18:28:00.93Z" w:id="557082748">
            <w:rPr>
              <w:rFonts w:cs="Arial"/>
            </w:rPr>
          </w:rPrChange>
        </w:rPr>
        <w:t>último</w:t>
      </w:r>
      <w:r w:rsidRPr="3CF78792" w:rsidR="2CD8D84E">
        <w:rPr>
          <w:rFonts w:ascii="Arial" w:hAnsi="Arial" w:eastAsia="Noto Serif CJK SC" w:cs="Arial"/>
          <w:rPrChange w:author="LUIZ CARLOS DOS SANTOS FERREIRA SACRAMENTO" w:date="2022-11-16T18:28:00.935Z" w:id="1185949712">
            <w:rPr>
              <w:rFonts w:cs="Arial"/>
            </w:rPr>
          </w:rPrChange>
        </w:rPr>
        <w:t xml:space="preserve">, os </w:t>
      </w:r>
      <w:r w:rsidRPr="3CF78792" w:rsidR="51E312C5">
        <w:rPr>
          <w:rFonts w:ascii="Arial" w:hAnsi="Arial" w:eastAsia="Noto Serif CJK SC" w:cs="Arial"/>
          <w:rPrChange w:author="LUIZ CARLOS DOS SANTOS FERREIRA SACRAMENTO" w:date="2022-11-16T18:28:00.941Z" w:id="1138246007">
            <w:rPr>
              <w:rFonts w:cs="Arial"/>
            </w:rPr>
          </w:rPrChange>
        </w:rPr>
        <w:t>resultados</w:t>
      </w:r>
      <w:r w:rsidRPr="3CF78792" w:rsidR="2CD8D84E">
        <w:rPr>
          <w:rFonts w:ascii="Arial" w:hAnsi="Arial" w:eastAsia="Noto Serif CJK SC" w:cs="Arial"/>
          <w:rPrChange w:author="LUIZ CARLOS DOS SANTOS FERREIRA SACRAMENTO" w:date="2022-11-16T18:28:00.947Z" w:id="360239676">
            <w:rPr>
              <w:rFonts w:cs="Arial"/>
            </w:rPr>
          </w:rPrChange>
        </w:rPr>
        <w:t xml:space="preserve"> giram entorno de críti</w:t>
      </w:r>
      <w:r w:rsidRPr="3CF78792" w:rsidR="4E4DC3A9">
        <w:rPr>
          <w:rFonts w:ascii="Arial" w:hAnsi="Arial" w:eastAsia="Noto Serif CJK SC" w:cs="Arial"/>
          <w:rPrChange w:author="LUIZ CARLOS DOS SANTOS FERREIRA SACRAMENTO" w:date="2022-11-16T18:28:00.953Z" w:id="2087269701">
            <w:rPr>
              <w:rFonts w:cs="Arial"/>
            </w:rPr>
          </w:rPrChange>
        </w:rPr>
        <w:t xml:space="preserve">cas, já que na </w:t>
      </w:r>
      <w:r w:rsidRPr="3CF78792" w:rsidR="1F548006">
        <w:rPr>
          <w:rFonts w:ascii="Arial" w:hAnsi="Arial" w:eastAsia="Noto Serif CJK SC" w:cs="Arial"/>
        </w:rPr>
        <w:t xml:space="preserve">metodologia, </w:t>
      </w:r>
      <w:r w:rsidRPr="3CF78792" w:rsidR="1BBB1CED">
        <w:rPr>
          <w:rFonts w:ascii="Arial" w:hAnsi="Arial" w:eastAsia="Noto Serif CJK SC" w:cs="Arial"/>
        </w:rPr>
        <w:t>fala sobre</w:t>
      </w:r>
      <w:r w:rsidRPr="3CF78792" w:rsidR="4E4DC3A9">
        <w:rPr>
          <w:rFonts w:ascii="Arial" w:hAnsi="Arial" w:eastAsia="Noto Serif CJK SC" w:cs="Arial"/>
          <w:rPrChange w:author="LUIZ CARLOS DOS SANTOS FERREIRA SACRAMENTO" w:date="2022-11-16T18:28:00.953Z" w:id="1705979526">
            <w:rPr>
              <w:rFonts w:cs="Arial"/>
            </w:rPr>
          </w:rPrChange>
        </w:rPr>
        <w:t xml:space="preserve"> levantamentos </w:t>
      </w:r>
      <w:r w:rsidRPr="3CF78792" w:rsidR="59B4CDB2">
        <w:rPr>
          <w:rFonts w:ascii="Arial" w:hAnsi="Arial" w:eastAsia="Noto Serif CJK SC" w:cs="Arial"/>
          <w:rPrChange w:author="LUIZ CARLOS DOS SANTOS FERREIRA SACRAMENTO" w:date="2022-11-16T18:28:00.963Z" w:id="1810284278">
            <w:rPr>
              <w:rFonts w:cs="Arial"/>
            </w:rPr>
          </w:rPrChange>
        </w:rPr>
        <w:t>bibliográficos</w:t>
      </w:r>
      <w:r w:rsidRPr="3CF78792" w:rsidR="4E4DC3A9">
        <w:rPr>
          <w:rFonts w:ascii="Arial" w:hAnsi="Arial" w:eastAsia="Noto Serif CJK SC" w:cs="Arial"/>
          <w:rPrChange w:author="LUIZ CARLOS DOS SANTOS FERREIRA SACRAMENTO" w:date="2022-11-16T18:28:00.972Z" w:id="168451346">
            <w:rPr>
              <w:rFonts w:cs="Arial"/>
            </w:rPr>
          </w:rPrChange>
        </w:rPr>
        <w:t xml:space="preserve"> e escolhas feitas por </w:t>
      </w:r>
      <w:r w:rsidRPr="3CF78792" w:rsidR="212A35CC">
        <w:rPr>
          <w:rFonts w:ascii="Arial" w:hAnsi="Arial" w:eastAsia="Noto Serif CJK SC" w:cs="Arial"/>
          <w:rPrChange w:author="LUIZ CARLOS DOS SANTOS FERREIRA SACRAMENTO" w:date="2022-11-16T18:28:00.979Z" w:id="1664540992">
            <w:rPr>
              <w:rFonts w:cs="Arial"/>
            </w:rPr>
          </w:rPrChange>
        </w:rPr>
        <w:t>critérios</w:t>
      </w:r>
      <w:r w:rsidRPr="3CF78792" w:rsidR="4E4DC3A9">
        <w:rPr>
          <w:rFonts w:ascii="Arial" w:hAnsi="Arial" w:eastAsia="Noto Serif CJK SC" w:cs="Arial"/>
          <w:rPrChange w:author="LUIZ CARLOS DOS SANTOS FERREIRA SACRAMENTO" w:date="2022-11-16T18:28:00.985Z" w:id="296894635">
            <w:rPr>
              <w:rFonts w:cs="Arial"/>
            </w:rPr>
          </w:rPrChange>
        </w:rPr>
        <w:t xml:space="preserve"> de importância</w:t>
      </w:r>
      <w:ins w:author="LUIZ CARLOS DOS SANTOS FERREIRA SACRAMENTO" w:date="2022-11-16T18:47:28.914Z" w:id="443729506">
        <w:r w:rsidRPr="3CF78792" w:rsidR="6CDC676D">
          <w:rPr>
            <w:rFonts w:ascii="Arial" w:hAnsi="Arial" w:eastAsia="Noto Serif CJK SC" w:cs="Arial"/>
          </w:rPr>
          <w:t>,</w:t>
        </w:r>
      </w:ins>
      <w:r w:rsidRPr="3CF78792" w:rsidR="4E4DC3A9">
        <w:rPr>
          <w:rFonts w:ascii="Arial" w:hAnsi="Arial" w:eastAsia="Noto Serif CJK SC" w:cs="Arial"/>
          <w:rPrChange w:author="LUIZ CARLOS DOS SANTOS FERREIRA SACRAMENTO" w:date="2022-11-16T18:28:00.985Z" w:id="1306837414">
            <w:rPr>
              <w:rFonts w:cs="Arial"/>
            </w:rPr>
          </w:rPrChange>
        </w:rPr>
        <w:t xml:space="preserve"> definidos por </w:t>
      </w:r>
      <w:r w:rsidRPr="3CF78792" w:rsidR="1CD2A1AB">
        <w:rPr>
          <w:rFonts w:ascii="Arial" w:hAnsi="Arial" w:eastAsia="Noto Serif CJK SC" w:cs="Arial"/>
          <w:rPrChange w:author="LUIZ CARLOS DOS SANTOS FERREIRA SACRAMENTO" w:date="2022-11-16T18:28:00.992Z" w:id="147869383">
            <w:rPr>
              <w:rFonts w:cs="Arial"/>
            </w:rPr>
          </w:rPrChange>
        </w:rPr>
        <w:t>ambos os membros da equipe,</w:t>
      </w:r>
      <w:r w:rsidRPr="3CF78792" w:rsidR="1CD2A1AB">
        <w:rPr>
          <w:rFonts w:cs="Arial"/>
        </w:rPr>
        <w:t xml:space="preserve"> critérios esses que </w:t>
      </w:r>
      <w:r w:rsidRPr="3CF78792" w:rsidR="219354C2">
        <w:rPr>
          <w:rFonts w:cs="Arial"/>
        </w:rPr>
        <w:t>é</w:t>
      </w:r>
      <w:r w:rsidRPr="3CF78792" w:rsidR="1CD2A1AB">
        <w:rPr>
          <w:rFonts w:cs="Arial"/>
        </w:rPr>
        <w:t xml:space="preserve"> basicamente </w:t>
      </w:r>
      <w:r w:rsidRPr="3CF78792" w:rsidR="1313D9D9">
        <w:rPr>
          <w:rFonts w:cs="Arial"/>
        </w:rPr>
        <w:t xml:space="preserve">a </w:t>
      </w:r>
      <w:r w:rsidRPr="3CF78792" w:rsidR="1CD2A1AB">
        <w:rPr>
          <w:rFonts w:cs="Arial"/>
        </w:rPr>
        <w:t>correlação direta com os objetivos e tema</w:t>
      </w:r>
      <w:r w:rsidRPr="3CF78792" w:rsidR="4CA818A4">
        <w:rPr>
          <w:rFonts w:cs="Arial"/>
        </w:rPr>
        <w:t xml:space="preserve"> do artigo</w:t>
      </w:r>
      <w:r w:rsidRPr="3CF78792" w:rsidR="1CD2A1AB">
        <w:rPr>
          <w:rFonts w:cs="Arial"/>
        </w:rPr>
        <w:t>.</w:t>
      </w:r>
    </w:p>
    <w:p w:rsidR="00A17DE4" w:rsidP="3CF78792" w:rsidRDefault="00A17DE4" w14:paraId="510D2D39" w14:textId="089F0747">
      <w:pPr>
        <w:pStyle w:val="Normal"/>
        <w:ind w:firstLine="0"/>
        <w:jc w:val="both"/>
        <w:rPr>
          <w:rFonts w:eastAsia="Arial" w:cs="Arial"/>
          <w:color w:val="000000" w:themeColor="text1"/>
        </w:rPr>
      </w:pPr>
    </w:p>
    <w:p w:rsidR="00B9663E" w:rsidP="00B9663E" w:rsidRDefault="00A17DE4" w14:paraId="101AC237" w14:textId="77777777">
      <w:pPr>
        <w:pStyle w:val="Ttulo1"/>
        <w:ind w:left="142"/>
        <w:rPr/>
      </w:pPr>
      <w:bookmarkStart w:name="_Toc119484750" w:id="216"/>
      <w:bookmarkStart w:name="_Toc1958112813" w:id="1207804030"/>
      <w:r w:rsidRPr="645E0836" w:rsidR="00A17DE4">
        <w:rPr>
          <w:rPrChange w:author="KETLEN MOREIRA SILVA" w:date="2022-11-16T00:27:00Z" w:id="1406471734">
            <w:rPr>
              <w:lang w:val="pt-PT"/>
            </w:rPr>
          </w:rPrChange>
        </w:rPr>
        <w:t>O</w:t>
      </w:r>
      <w:r w:rsidRPr="645E0836" w:rsidR="006760D9">
        <w:rPr>
          <w:rPrChange w:author="KETLEN MOREIRA SILVA" w:date="2022-11-16T00:27:00Z" w:id="1208205131">
            <w:rPr>
              <w:lang w:val="pt-PT"/>
            </w:rPr>
          </w:rPrChange>
        </w:rPr>
        <w:t>BJETIVOS</w:t>
      </w:r>
      <w:bookmarkEnd w:id="216"/>
      <w:bookmarkEnd w:id="1207804030"/>
    </w:p>
    <w:p w:rsidRPr="00B9663E" w:rsidR="00A17DE4" w:rsidP="645E0836" w:rsidRDefault="00B9663E" w14:paraId="60E19E99" w14:textId="59089C33">
      <w:pPr>
        <w:pStyle w:val="Ttulo2"/>
        <w:rPr>
          <w:rPrChange w:author="KETLEN MOREIRA SILVA" w:date="2022-11-16T00:44:00Z" w:id="1892626747">
            <w:rPr>
              <w:rFonts w:eastAsia="Arial" w:cs="Arial"/>
              <w:color w:val="000000" w:themeColor="text1"/>
            </w:rPr>
          </w:rPrChange>
        </w:rPr>
        <w:pPrChange w:author="KETLEN MOREIRA SILVA" w:date="2022-11-16T00:44:00Z" w:id="220">
          <w:pPr/>
        </w:pPrChange>
      </w:pPr>
      <w:bookmarkStart w:name="_Toc773868603" w:id="1905060144"/>
      <w:r w:rsidRPr="645E0836" w:rsidR="00B9663E">
        <w:rPr>
          <w:rPrChange w:author="KETLEN MOREIRA SILVA" w:date="2022-11-16T00:44:00Z" w:id="1449838902">
            <w:rPr>
              <w:b w:val="1"/>
              <w:bCs w:val="1"/>
            </w:rPr>
          </w:rPrChange>
        </w:rPr>
        <w:t xml:space="preserve"> </w:t>
      </w:r>
      <w:bookmarkStart w:name="_Toc119484751" w:id="222"/>
      <w:r w:rsidRPr="645E0836" w:rsidR="008E5ADC">
        <w:rPr>
          <w:rPrChange w:author="KETLEN MOREIRA SILVA" w:date="2022-11-16T00:44:00Z" w:id="1592851930">
            <w:rPr>
              <w:b w:val="1"/>
              <w:bCs w:val="1"/>
            </w:rPr>
          </w:rPrChange>
        </w:rPr>
        <w:t xml:space="preserve">2.1 </w:t>
      </w:r>
      <w:r w:rsidRPr="645E0836" w:rsidR="00A17DE4">
        <w:rPr>
          <w:rPrChange w:author="KETLEN MOREIRA SILVA" w:date="2022-11-16T00:44:00Z" w:id="1736372348">
            <w:rPr>
              <w:b w:val="1"/>
              <w:bCs w:val="1"/>
            </w:rPr>
          </w:rPrChange>
        </w:rPr>
        <w:t>Objetivo Geral</w:t>
      </w:r>
      <w:bookmarkEnd w:id="222"/>
      <w:bookmarkEnd w:id="1905060144"/>
    </w:p>
    <w:p w:rsidR="00A17DE4" w:rsidP="00A17DE4" w:rsidRDefault="00A17DE4" w14:paraId="4A8E3C1B" w14:textId="77777777"/>
    <w:p w:rsidR="00A17DE4" w:rsidP="00A17DE4" w:rsidRDefault="00A17DE4" w14:paraId="4DA4C08F" w14:textId="77777777">
      <w:pPr>
        <w:rPr>
          <w:rFonts w:eastAsia="Arial" w:cs="Arial"/>
          <w:color w:val="000000" w:themeColor="text1"/>
          <w:lang w:val="pt-PT"/>
        </w:rPr>
      </w:pPr>
      <w:r w:rsidRPr="33EDA6F8">
        <w:rPr>
          <w:rFonts w:eastAsia="Arial" w:cs="Arial"/>
          <w:color w:val="000000" w:themeColor="text1"/>
          <w:lang w:val="pt-PT"/>
        </w:rPr>
        <w:t xml:space="preserve">Analisar, descrever e criticar o processo de comunicação e quais são os seus impactos nas diferentes realidades sociais. Junto a isso, relacionar os comportamentos coletivos e individuais e como a tecnologia participa desse processo. A demais, focar no contexto da realidade brasileira, mesmo se utilizando algumas referências, materiais e autores de outros países. </w:t>
      </w:r>
    </w:p>
    <w:p w:rsidR="00A17DE4" w:rsidP="00A17DE4" w:rsidRDefault="00A17DE4" w14:paraId="447C053E" w14:textId="276ACF45"/>
    <w:p w:rsidRPr="008E5ADC" w:rsidR="00A17DE4" w:rsidP="3CF78792" w:rsidRDefault="00B9663E" w14:paraId="64E1E673" w14:textId="6F0A122E">
      <w:pPr>
        <w:pStyle w:val="Ttulo2"/>
      </w:pPr>
      <w:bookmarkStart w:name="_Toc119484752" w:id="227"/>
      <w:bookmarkStart w:name="_Toc10792383" w:id="76159468"/>
      <w:r w:rsidR="00B9663E">
        <w:rPr/>
        <w:t xml:space="preserve">2.2 </w:t>
      </w:r>
      <w:r w:rsidRPr="645E0836" w:rsidR="00A17DE4">
        <w:rPr>
          <w:rPrChange w:author="KETLEN MOREIRA SILVA" w:date="2022-11-16T00:34:00Z" w:id="1962139519">
            <w:rPr>
              <w:b w:val="1"/>
              <w:bCs w:val="1"/>
            </w:rPr>
          </w:rPrChange>
        </w:rPr>
        <w:t>Objetivos específico</w:t>
      </w:r>
      <w:r w:rsidR="68F68A6B">
        <w:rPr/>
        <w:t>s</w:t>
      </w:r>
      <w:bookmarkEnd w:id="227"/>
      <w:bookmarkEnd w:id="76159468"/>
    </w:p>
    <w:p w:rsidR="00A17DE4" w:rsidP="00A17DE4" w:rsidRDefault="00A17DE4" w14:paraId="4952BC31" w14:textId="479E5A51"/>
    <w:p w:rsidR="00A17DE4" w:rsidP="00A17DE4" w:rsidRDefault="00A17DE4" w14:paraId="060A8BA8" w14:textId="77777777">
      <w:pPr>
        <w:pStyle w:val="PargrafodaLista"/>
        <w:numPr>
          <w:ilvl w:val="0"/>
          <w:numId w:val="1"/>
        </w:numPr>
        <w:jc w:val="both"/>
        <w:rPr>
          <w:rFonts w:eastAsia="Arial" w:cs="Arial"/>
        </w:rPr>
      </w:pPr>
      <w:r w:rsidRPr="33EDA6F8">
        <w:rPr>
          <w:rFonts w:eastAsia="Arial" w:cs="Arial"/>
        </w:rPr>
        <w:t xml:space="preserve">Responder o quão é importante a comunicação na formação do </w:t>
      </w:r>
      <w:r>
        <w:tab/>
      </w:r>
      <w:r w:rsidRPr="33EDA6F8">
        <w:rPr>
          <w:rFonts w:eastAsia="Arial" w:cs="Arial"/>
        </w:rPr>
        <w:t>sujeito</w:t>
      </w:r>
    </w:p>
    <w:p w:rsidR="00A17DE4" w:rsidP="00A17DE4" w:rsidRDefault="00A17DE4" w14:paraId="5D9C5611" w14:textId="77777777">
      <w:pPr>
        <w:numPr>
          <w:ilvl w:val="0"/>
          <w:numId w:val="1"/>
        </w:numPr>
        <w:jc w:val="both"/>
        <w:rPr>
          <w:rFonts w:eastAsia="Arial" w:cs="Arial"/>
        </w:rPr>
      </w:pPr>
      <w:r w:rsidRPr="33EDA6F8">
        <w:rPr>
          <w:rFonts w:eastAsia="Arial" w:cs="Arial"/>
        </w:rPr>
        <w:t>Relacionar sociedade, indivíduo, tecnologia e sua influência no processo democrático</w:t>
      </w:r>
    </w:p>
    <w:p w:rsidR="00A17DE4" w:rsidP="00A17DE4" w:rsidRDefault="00A17DE4" w14:paraId="519EA031" w14:textId="77777777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00A17DE4" w:rsidP="645E0836" w:rsidRDefault="00A17DE4" w14:paraId="10BAA53D" w14:textId="77777777">
      <w:pPr>
        <w:ind w:firstLine="0"/>
        <w:rPr>
          <w:del w:author="LUIZ CARLOS DOS SANTOS FERREIRA SACRAMENTO" w:date="2022-11-17T21:18:04.41Z" w:id="1132475110"/>
          <w:rFonts w:eastAsia="Arial" w:cs="Arial"/>
          <w:color w:val="000000" w:themeColor="text1"/>
        </w:rPr>
      </w:pPr>
    </w:p>
    <w:p w:rsidR="3FD11D8D" w:rsidP="3FD11D8D" w:rsidRDefault="3FD11D8D" w14:paraId="283D8108" w14:textId="792E185C">
      <w:pPr>
        <w:ind w:firstLine="0"/>
        <w:jc w:val="both"/>
        <w:rPr>
          <w:del w:author="LUIZ CARLOS DOS SANTOS FERREIRA SACRAMENTO" w:date="2022-11-17T21:18:04.221Z" w:id="1865220146"/>
          <w:rFonts w:eastAsia="Arial" w:cs="Arial"/>
          <w:color w:val="000000" w:themeColor="text1"/>
        </w:rPr>
      </w:pPr>
    </w:p>
    <w:p w:rsidR="3930A4CC" w:rsidP="3930A4CC" w:rsidRDefault="3930A4CC" w14:paraId="6F387DD7" w14:textId="0ED4CFAD">
      <w:pPr>
        <w:pStyle w:val="Normal"/>
        <w:ind w:firstLine="0"/>
        <w:jc w:val="both"/>
        <w:rPr>
          <w:del w:author="LUIZ CARLOS DOS SANTOS FERREIRA SACRAMENTO" w:date="2022-11-17T21:18:04.031Z" w:id="311975758"/>
          <w:rFonts w:eastAsia="Arial" w:cs="Arial"/>
          <w:color w:val="000000" w:themeColor="text1" w:themeTint="FF" w:themeShade="FF"/>
        </w:rPr>
      </w:pPr>
    </w:p>
    <w:p w:rsidR="3930A4CC" w:rsidP="3930A4CC" w:rsidRDefault="3930A4CC" w14:paraId="0B56D3EF" w14:textId="1FEFC319">
      <w:pPr>
        <w:pStyle w:val="Normal"/>
        <w:ind w:firstLine="0"/>
        <w:jc w:val="both"/>
        <w:rPr>
          <w:del w:author="LUIZ CARLOS DOS SANTOS FERREIRA SACRAMENTO" w:date="2022-11-17T21:18:03.857Z" w:id="1129836815"/>
          <w:rFonts w:eastAsia="Arial" w:cs="Arial"/>
          <w:color w:val="000000" w:themeColor="text1" w:themeTint="FF" w:themeShade="FF"/>
        </w:rPr>
      </w:pPr>
    </w:p>
    <w:p w:rsidR="3FD11D8D" w:rsidP="3FD11D8D" w:rsidRDefault="3FD11D8D" w14:paraId="583E604E" w14:textId="1E305617">
      <w:pPr>
        <w:ind w:firstLine="0"/>
        <w:jc w:val="both"/>
        <w:rPr>
          <w:del w:author="LUIZ CARLOS DOS SANTOS FERREIRA SACRAMENTO" w:date="2022-11-16T18:25:36.75Z" w:id="1575023585"/>
          <w:rFonts w:eastAsia="Arial" w:cs="Arial"/>
          <w:color w:val="000000" w:themeColor="text1"/>
        </w:rPr>
      </w:pPr>
    </w:p>
    <w:p w:rsidR="3930A4CC" w:rsidP="3930A4CC" w:rsidRDefault="3930A4CC" w14:paraId="41045262" w14:textId="685F60EB">
      <w:pPr>
        <w:pStyle w:val="Normal"/>
        <w:ind w:firstLine="0"/>
        <w:jc w:val="both"/>
        <w:rPr>
          <w:rFonts w:eastAsia="Arial" w:cs="Arial"/>
          <w:color w:val="000000" w:themeColor="text1" w:themeTint="FF" w:themeShade="FF"/>
        </w:rPr>
      </w:pPr>
    </w:p>
    <w:p w:rsidR="3930A4CC" w:rsidP="3930A4CC" w:rsidRDefault="3930A4CC" w14:paraId="3C5DEB1D" w14:textId="01CC663E">
      <w:pPr>
        <w:pStyle w:val="Normal"/>
        <w:ind w:firstLine="0"/>
        <w:jc w:val="both"/>
        <w:rPr>
          <w:rFonts w:eastAsia="Arial" w:cs="Arial"/>
          <w:color w:val="000000" w:themeColor="text1" w:themeTint="FF" w:themeShade="FF"/>
        </w:rPr>
      </w:pPr>
    </w:p>
    <w:p w:rsidRPr="006760D9" w:rsidR="2409E18B" w:rsidP="3930A4CC" w:rsidRDefault="45BC7AA9" w14:paraId="37B52D2E" w14:textId="683E163B">
      <w:pPr>
        <w:pStyle w:val="Ttulo1"/>
        <w:numPr>
          <w:numId w:val="0"/>
        </w:numPr>
        <w:ind w:left="0"/>
        <w:rPr>
          <w:ins w:author="LUIZ CARLOS DOS SANTOS FERREIRA SACRAMENTO" w:date="2022-11-16T18:13:34.218Z" w:id="2020535609"/>
        </w:rPr>
      </w:pPr>
      <w:bookmarkStart w:name="_Toc119484753" w:id="230"/>
      <w:bookmarkStart w:name="_Toc427386683" w:id="2093630402"/>
      <w:r w:rsidR="310D1BFD">
        <w:rPr/>
        <w:t>3.</w:t>
      </w:r>
      <w:r w:rsidR="310D1BFD">
        <w:rPr/>
        <w:t xml:space="preserve"> </w:t>
      </w:r>
      <w:r w:rsidR="197C5A97">
        <w:rPr/>
        <w:t xml:space="preserve"> </w:t>
      </w:r>
      <w:r w:rsidR="155A9493">
        <w:rPr/>
        <w:t>M</w:t>
      </w:r>
      <w:r w:rsidR="784A9B0D">
        <w:rPr/>
        <w:t>ETODOLOGIA</w:t>
      </w:r>
      <w:bookmarkEnd w:id="230"/>
      <w:r w:rsidR="784A9B0D">
        <w:rPr/>
        <w:t xml:space="preserve"> </w:t>
      </w:r>
      <w:bookmarkEnd w:id="2093630402"/>
    </w:p>
    <w:p w:rsidR="3930A4CC" w:rsidP="3930A4CC" w:rsidRDefault="3930A4CC" w14:paraId="7B7FD546" w14:textId="2B6FA189">
      <w:pPr>
        <w:pStyle w:val="Normal"/>
      </w:pPr>
    </w:p>
    <w:p w:rsidR="0305ADC6" w:rsidP="3930A4CC" w:rsidRDefault="0305ADC6" w14:paraId="7DCD6DC5" w14:textId="60610BBC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3930A4CC" w:rsidR="0305ADC6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O artigo se baseia na metodologia Análise de Conteúdo (BARDIN, 1977, P - 45), que objetiva fazer um estudo documental de trabalhos publicados com o mesmo tema ou temas similares e, por conseguinte, trabalha com indicadores qualitativos e quantitativos para criar um juízo lógico das causas, consequências e impactos das situações abordadas nos documentos, sejam eles artigos, revistas ou qualquer outra produção intelectual. Através do levantamento desses registros, são elencadas bibliografias por critério de importância e selecionadas as com resultados, discussões e conclusões de maior consistência. O foco não é replicar os conteúdos revisados, mas sim aproveitar os estudos feitos e fazer uma releitura, um apanhado geral dos achados sobre temas ligados à comunicação, estudos sociais/sociológicos e explicações sobre o papel social da tecnologia. A roda de conversas, que serve não só para alinhar expectativas, mas também para coletar dados presentes em artigos e outros materiais científicos, tanto da área de sociologia, tecnologia e afins, ou seja, são eventos pontuais que a equipe se junta para fazer uma análise crítica do levantamento bibliográfico. </w:t>
      </w:r>
    </w:p>
    <w:p w:rsidR="3930A4CC" w:rsidP="3930A4CC" w:rsidRDefault="3930A4CC" w14:paraId="73D79806" w14:textId="17DAE00B">
      <w:pPr>
        <w:pStyle w:val="Normal"/>
        <w:jc w:val="both"/>
      </w:pPr>
    </w:p>
    <w:p w:rsidR="3FD11D8D" w:rsidP="3FD11D8D" w:rsidRDefault="3FD11D8D" w14:paraId="6AC44704" w14:textId="41DC6AD3">
      <w:pPr>
        <w:ind w:firstLine="0"/>
        <w:rPr>
          <w:rFonts w:eastAsia="Arial" w:cs="Arial"/>
          <w:color w:val="000000" w:themeColor="text1"/>
        </w:rPr>
      </w:pPr>
    </w:p>
    <w:p w:rsidR="3FD11D8D" w:rsidP="7553DA31" w:rsidRDefault="3FD11D8D" w14:paraId="2D2A0D9A" w14:textId="2D9D1EE4">
      <w:pPr>
        <w:pStyle w:val="Normal"/>
        <w:ind w:firstLine="0"/>
        <w:rPr>
          <w:rFonts w:eastAsia="Arial" w:cs="Arial"/>
          <w:color w:val="000000" w:themeColor="text1"/>
        </w:rPr>
      </w:pPr>
    </w:p>
    <w:p w:rsidR="61B7EE0F" w:rsidP="3930A4CC" w:rsidRDefault="61B7EE0F" w14:paraId="0D6D12DD" w14:textId="7AA7EBAF">
      <w:pPr>
        <w:pStyle w:val="Ttulo1"/>
        <w:numPr>
          <w:numId w:val="0"/>
        </w:numPr>
        <w:ind w:left="0"/>
        <w:rPr>
          <w:rPrChange w:author="LUIZ CARLOS DOS SANTOS FERREIRA SACRAMENTO" w:date="2022-11-15T11:10:00Z" w:id="214553490">
            <w:rPr>
              <w:rFonts w:eastAsia="Arial"/>
            </w:rPr>
          </w:rPrChange>
        </w:rPr>
      </w:pPr>
      <w:bookmarkStart w:name="_Toc1087484747" w:id="551807802"/>
      <w:r w:rsidR="36E15EC4">
        <w:rPr/>
        <w:t>4</w:t>
      </w:r>
      <w:r w:rsidR="332B2581">
        <w:rPr/>
        <w:t>.</w:t>
      </w:r>
      <w:r w:rsidR="1955A46D">
        <w:rPr/>
        <w:t xml:space="preserve"> </w:t>
      </w:r>
      <w:bookmarkStart w:name="_Toc119484755" w:id="265"/>
      <w:r w:rsidR="1955A46D">
        <w:rPr/>
        <w:t>TECNO-</w:t>
      </w:r>
      <w:r w:rsidR="6A46AC34">
        <w:rPr/>
        <w:t>DEMOCRACIA</w:t>
      </w:r>
      <w:bookmarkEnd w:id="265"/>
      <w:bookmarkEnd w:id="551807802"/>
    </w:p>
    <w:p w:rsidR="3FD11D8D" w:rsidP="3FD11D8D" w:rsidRDefault="3FD11D8D" w14:paraId="372C0102" w14:textId="17F7744C">
      <w:pPr>
        <w:ind w:firstLine="0"/>
        <w:rPr>
          <w:rFonts w:eastAsia="Arial" w:cs="Arial"/>
          <w:color w:val="000000" w:themeColor="text1"/>
        </w:rPr>
      </w:pPr>
    </w:p>
    <w:p w:rsidR="204A2B59" w:rsidP="3930A4CC" w:rsidRDefault="204A2B59" w14:paraId="3CFC4EC6" w14:textId="3A41D4C5">
      <w:pPr>
        <w:ind w:firstLine="0"/>
        <w:jc w:val="both"/>
        <w:rPr>
          <w:ins w:author="LUIZ CARLOS DOS SANTOS FERREIRA SACRAMENTO" w:date="2022-11-15T11:41:00Z" w:id="1915106626"/>
          <w:rFonts w:eastAsia="Arial" w:cs="Arial"/>
          <w:color w:val="000000" w:themeColor="text1" w:themeTint="FF" w:themeShade="FF"/>
        </w:rPr>
      </w:pPr>
      <w:r w:rsidRPr="2D065F0D" w:rsidR="7EAB3EF5">
        <w:rPr>
          <w:rFonts w:eastAsia="Arial" w:cs="Arial"/>
          <w:color w:val="000000" w:themeColor="text1" w:themeTint="FF" w:themeShade="FF"/>
          <w:rPrChange w:author="LUIZ CARLOS DOS SANTOS FERREIRA SACRAMENTO" w:date="2022-11-15T11:10:00Z" w:id="1138007258">
            <w:rPr>
              <w:rFonts w:ascii="Times New Roman" w:hAnsi="Times New Roman" w:eastAsia="Times New Roman" w:cs="Times New Roman"/>
              <w:color w:val="000000" w:themeColor="text1" w:themeTint="FF" w:themeShade="FF"/>
            </w:rPr>
          </w:rPrChange>
        </w:rPr>
        <w:t>Pierre Lévy</w:t>
      </w:r>
      <w:r w:rsidRPr="2D065F0D" w:rsidR="43551592">
        <w:rPr>
          <w:rFonts w:eastAsia="Arial" w:cs="Arial"/>
          <w:color w:val="000000" w:themeColor="text1" w:themeTint="FF" w:themeShade="FF"/>
        </w:rPr>
        <w:t xml:space="preserve"> (</w:t>
      </w:r>
      <w:r w:rsidRPr="2D065F0D" w:rsidR="0F440CF2">
        <w:rPr>
          <w:rFonts w:eastAsia="Arial" w:cs="Arial"/>
          <w:color w:val="000000" w:themeColor="text1" w:themeTint="FF" w:themeShade="FF"/>
        </w:rPr>
        <w:t>199</w:t>
      </w:r>
      <w:r w:rsidRPr="2D065F0D" w:rsidR="3F209F4A">
        <w:rPr>
          <w:rFonts w:eastAsia="Arial" w:cs="Arial"/>
          <w:color w:val="000000" w:themeColor="text1" w:themeTint="FF" w:themeShade="FF"/>
        </w:rPr>
        <w:t>8</w:t>
      </w:r>
      <w:r w:rsidRPr="2D065F0D" w:rsidR="43551592">
        <w:rPr>
          <w:rFonts w:eastAsia="Arial" w:cs="Arial"/>
          <w:color w:val="000000" w:themeColor="text1" w:themeTint="FF" w:themeShade="FF"/>
        </w:rPr>
        <w:t>)</w:t>
      </w:r>
      <w:r w:rsidRPr="2D065F0D" w:rsidR="7EAB3EF5">
        <w:rPr>
          <w:rFonts w:eastAsia="Arial" w:cs="Arial"/>
          <w:color w:val="000000" w:themeColor="text1" w:themeTint="FF" w:themeShade="FF"/>
          <w:rPrChange w:author="LUIZ CARLOS DOS SANTOS FERREIRA SACRAMENTO" w:date="2022-11-15T11:10:00Z" w:id="321454690">
            <w:rPr>
              <w:rFonts w:ascii="Times New Roman" w:hAnsi="Times New Roman" w:eastAsia="Times New Roman" w:cs="Times New Roman"/>
              <w:color w:val="000000" w:themeColor="text1" w:themeTint="FF" w:themeShade="FF"/>
            </w:rPr>
          </w:rPrChange>
        </w:rPr>
        <w:t xml:space="preserve"> vê a tecnologia quase como se fosse algo indissociável do ser humano, </w:t>
      </w:r>
      <w:r w:rsidRPr="2D065F0D" w:rsidR="72667C5D">
        <w:rPr>
          <w:rFonts w:eastAsia="Arial" w:cs="Arial"/>
          <w:color w:val="000000" w:themeColor="text1" w:themeTint="FF" w:themeShade="FF"/>
        </w:rPr>
        <w:t xml:space="preserve">porque é notória a sua </w:t>
      </w:r>
      <w:r w:rsidRPr="2D065F0D" w:rsidR="4A50BB8B">
        <w:rPr>
          <w:rFonts w:eastAsia="Arial" w:cs="Arial"/>
          <w:color w:val="000000" w:themeColor="text1" w:themeTint="FF" w:themeShade="FF"/>
        </w:rPr>
        <w:t xml:space="preserve">contribuição no modelo de pensamento </w:t>
      </w:r>
      <w:r w:rsidRPr="2D065F0D" w:rsidR="67BDC7DF">
        <w:rPr>
          <w:rFonts w:eastAsia="Arial" w:cs="Arial"/>
          <w:color w:val="000000" w:themeColor="text1" w:themeTint="FF" w:themeShade="FF"/>
        </w:rPr>
        <w:t>contemporâneo, desde áreas mais ligadas a</w:t>
      </w:r>
      <w:r w:rsidRPr="2D065F0D" w:rsidR="6F485128">
        <w:rPr>
          <w:rFonts w:eastAsia="Arial" w:cs="Arial"/>
          <w:color w:val="000000" w:themeColor="text1" w:themeTint="FF" w:themeShade="FF"/>
        </w:rPr>
        <w:t>os</w:t>
      </w:r>
      <w:r w:rsidRPr="2D065F0D" w:rsidR="67BDC7DF">
        <w:rPr>
          <w:rFonts w:eastAsia="Arial" w:cs="Arial"/>
          <w:color w:val="000000" w:themeColor="text1" w:themeTint="FF" w:themeShade="FF"/>
        </w:rPr>
        <w:t xml:space="preserve"> aspectos pedagógicos</w:t>
      </w:r>
      <w:ins w:author="LUIZ CARLOS DOS SANTOS FERREIRA SACRAMENTO" w:date="2022-11-16T17:54:45.39Z" w:id="2041135259">
        <w:r w:rsidRPr="2D065F0D" w:rsidR="4E5D9F39">
          <w:rPr>
            <w:rFonts w:eastAsia="Arial" w:cs="Arial"/>
            <w:color w:val="000000" w:themeColor="text1" w:themeTint="FF" w:themeShade="FF"/>
          </w:rPr>
          <w:t>,</w:t>
        </w:r>
      </w:ins>
      <w:r w:rsidRPr="2D065F0D" w:rsidR="67BDC7DF">
        <w:rPr>
          <w:rFonts w:eastAsia="Arial" w:cs="Arial"/>
          <w:color w:val="000000" w:themeColor="text1" w:themeTint="FF" w:themeShade="FF"/>
        </w:rPr>
        <w:t xml:space="preserve"> educacionais até temas mais densos como aspectos </w:t>
      </w:r>
      <w:r w:rsidRPr="2D065F0D" w:rsidR="18AD043C">
        <w:rPr>
          <w:rFonts w:eastAsia="Arial" w:cs="Arial"/>
          <w:color w:val="000000" w:themeColor="text1" w:themeTint="FF" w:themeShade="FF"/>
        </w:rPr>
        <w:t>político-econômicos</w:t>
      </w:r>
      <w:r w:rsidRPr="2D065F0D" w:rsidR="67BDC7DF">
        <w:rPr>
          <w:rFonts w:eastAsia="Arial" w:cs="Arial"/>
          <w:color w:val="000000" w:themeColor="text1" w:themeTint="FF" w:themeShade="FF"/>
        </w:rPr>
        <w:t>.</w:t>
      </w:r>
      <w:r w:rsidRPr="2D065F0D" w:rsidR="51119B85">
        <w:rPr>
          <w:rFonts w:eastAsia="Arial" w:cs="Arial"/>
          <w:color w:val="000000" w:themeColor="text1" w:themeTint="FF" w:themeShade="FF"/>
        </w:rPr>
        <w:t xml:space="preserve"> </w:t>
      </w:r>
      <w:r w:rsidRPr="2D065F0D" w:rsidR="507DEB83">
        <w:rPr>
          <w:rFonts w:eastAsia="Arial" w:cs="Arial"/>
          <w:color w:val="000000" w:themeColor="text1" w:themeTint="FF" w:themeShade="FF"/>
        </w:rPr>
        <w:t>De certa forma, essas possi</w:t>
      </w:r>
      <w:r w:rsidRPr="2D065F0D" w:rsidR="6B6863CE">
        <w:rPr>
          <w:rFonts w:eastAsia="Arial" w:cs="Arial"/>
          <w:color w:val="000000" w:themeColor="text1" w:themeTint="FF" w:themeShade="FF"/>
        </w:rPr>
        <w:t xml:space="preserve">bilidades de se comunicar, </w:t>
      </w:r>
      <w:r w:rsidRPr="2D065F0D" w:rsidR="6B6863CE">
        <w:rPr>
          <w:rFonts w:ascii="Arial" w:hAnsi="Arial" w:eastAsia="Arial" w:cs="Arial"/>
          <w:color w:val="000000" w:themeColor="text1" w:themeTint="FF" w:themeShade="FF"/>
          <w:rPrChange w:author="LUIZ CARLOS DOS SANTOS FERREIRA SACRAMENTO" w:date="2022-11-16T17:54:58.235Z" w:id="788854784">
            <w:rPr>
              <w:rFonts w:eastAsia="Arial" w:cs="Arial"/>
              <w:color w:val="000000" w:themeColor="text1" w:themeTint="FF" w:themeShade="FF"/>
            </w:rPr>
          </w:rPrChange>
        </w:rPr>
        <w:t>manipular dados e informações inerentes a esses aparatos tecnol</w:t>
      </w:r>
      <w:r w:rsidRPr="2D065F0D" w:rsidR="2E760C30">
        <w:rPr>
          <w:rFonts w:ascii="Arial" w:hAnsi="Arial" w:eastAsia="Arial" w:cs="Arial"/>
          <w:color w:val="000000" w:themeColor="text1" w:themeTint="FF" w:themeShade="FF"/>
          <w:rPrChange w:author="LUIZ CARLOS DOS SANTOS FERREIRA SACRAMENTO" w:date="2022-11-16T17:54:58.24Z" w:id="310241622">
            <w:rPr>
              <w:rFonts w:eastAsia="Arial" w:cs="Arial"/>
              <w:color w:val="000000" w:themeColor="text1" w:themeTint="FF" w:themeShade="FF"/>
            </w:rPr>
          </w:rPrChange>
        </w:rPr>
        <w:t xml:space="preserve">ógicos são importantes para a </w:t>
      </w:r>
      <w:r w:rsidRPr="2D065F0D" w:rsidR="2E760C30">
        <w:rPr>
          <w:rFonts w:ascii="Arial" w:hAnsi="Arial" w:eastAsia="Arial" w:cs="Arial"/>
          <w:color w:val="000000" w:themeColor="text1" w:themeTint="FF" w:themeShade="FF"/>
          <w:rPrChange w:author="LUIZ CARLOS DOS SANTOS FERREIRA SACRAMENTO" w:date="2022-11-15T11:40:00Z" w:id="1810715908">
            <w:rPr>
              <w:rFonts w:eastAsia="Arial" w:cs="Arial"/>
              <w:color w:val="000000" w:themeColor="text1" w:themeTint="FF" w:themeShade="FF"/>
            </w:rPr>
          </w:rPrChange>
        </w:rPr>
        <w:t>descentralização do poder</w:t>
      </w:r>
      <w:r w:rsidRPr="2D065F0D" w:rsidR="2E760C30">
        <w:rPr>
          <w:rFonts w:ascii="Arial" w:hAnsi="Arial" w:eastAsia="Arial" w:cs="Arial"/>
          <w:color w:val="000000" w:themeColor="text1" w:themeTint="FF" w:themeShade="FF"/>
          <w:rPrChange w:author="LUIZ CARLOS DOS SANTOS FERREIRA SACRAMENTO" w:date="2022-11-16T17:54:58.268Z" w:id="1990741540">
            <w:rPr>
              <w:rFonts w:eastAsia="Arial" w:cs="Arial"/>
              <w:b w:val="1"/>
              <w:bCs w:val="1"/>
              <w:color w:val="000000" w:themeColor="text1" w:themeTint="FF" w:themeShade="FF"/>
            </w:rPr>
          </w:rPrChange>
        </w:rPr>
        <w:t xml:space="preserve">, </w:t>
      </w:r>
      <w:r w:rsidRPr="2D065F0D" w:rsidR="2E760C30">
        <w:rPr>
          <w:rFonts w:ascii="Arial" w:hAnsi="Arial" w:eastAsia="Arial" w:cs="Arial"/>
          <w:color w:val="000000" w:themeColor="text1" w:themeTint="FF" w:themeShade="FF"/>
          <w:rPrChange w:author="LUIZ CARLOS DOS SANTOS FERREIRA SACRAMENTO" w:date="2022-11-16T17:54:58.276Z" w:id="1104914756">
            <w:rPr>
              <w:rFonts w:eastAsia="Arial" w:cs="Arial"/>
              <w:color w:val="000000" w:themeColor="text1" w:themeTint="FF" w:themeShade="FF"/>
            </w:rPr>
          </w:rPrChange>
        </w:rPr>
        <w:t>porque faz com que as pessoas fiquem mais participativos e</w:t>
      </w:r>
      <w:r w:rsidRPr="2D065F0D" w:rsidR="33ECC856">
        <w:rPr>
          <w:rFonts w:ascii="Arial" w:hAnsi="Arial" w:eastAsia="Arial" w:cs="Arial"/>
          <w:color w:val="000000" w:themeColor="text1" w:themeTint="FF" w:themeShade="FF"/>
          <w:rPrChange w:author="LUIZ CARLOS DOS SANTOS FERREIRA SACRAMENTO" w:date="2022-11-16T17:54:58.285Z" w:id="1647015741">
            <w:rPr>
              <w:rFonts w:eastAsia="Arial" w:cs="Arial"/>
              <w:color w:val="000000" w:themeColor="text1" w:themeTint="FF" w:themeShade="FF"/>
            </w:rPr>
          </w:rPrChange>
        </w:rPr>
        <w:t>m relação ao próprio futuro e decisões que afetem a coletividade.</w:t>
      </w:r>
    </w:p>
    <w:p w:rsidR="00C769D3" w:rsidP="7553DA31" w:rsidRDefault="00C769D3" w14:paraId="61F80D8C" w14:textId="766F509C">
      <w:pPr>
        <w:pStyle w:val="Normal"/>
        <w:ind w:firstLine="0"/>
        <w:jc w:val="both"/>
        <w:rPr>
          <w:rFonts w:eastAsia="Arial" w:cs="Arial"/>
          <w:color w:val="000000" w:themeColor="text1" w:themeTint="FF" w:themeShade="FF"/>
        </w:rPr>
      </w:pPr>
      <w:commentRangeStart w:id="169018224"/>
      <w:commentRangeStart w:id="173274362"/>
      <w:commentRangeStart w:id="15720467"/>
      <w:commentRangeEnd w:id="169018224"/>
      <w:r>
        <w:rPr>
          <w:rStyle w:val="CommentReference"/>
        </w:rPr>
        <w:commentReference w:id="169018224"/>
      </w:r>
      <w:commentRangeEnd w:id="173274362"/>
      <w:r>
        <w:rPr>
          <w:rStyle w:val="CommentReference"/>
        </w:rPr>
        <w:commentReference w:id="173274362"/>
      </w:r>
      <w:commentRangeEnd w:id="15720467"/>
      <w:r>
        <w:rPr>
          <w:rStyle w:val="CommentReference"/>
        </w:rPr>
        <w:commentReference w:id="15720467"/>
      </w:r>
    </w:p>
    <w:p w:rsidR="14D84FCD" w:rsidP="59E3D971" w:rsidRDefault="14D84FCD" w14:paraId="40931816" w14:textId="1C4D9AF2">
      <w:pPr>
        <w:jc w:val="both"/>
        <w:rPr>
          <w:rFonts w:cs="Arial"/>
        </w:rPr>
      </w:pPr>
      <w:r w:rsidRPr="11F83FF4" w:rsidR="14D84FCD">
        <w:rPr>
          <w:rFonts w:eastAsia="Calibri" w:cs="Arial"/>
          <w:color w:val="000000" w:themeColor="text1" w:themeTint="FF" w:themeShade="FF"/>
          <w:lang w:val="pt-PT" w:eastAsia="en-US" w:bidi="ar-SA"/>
        </w:rPr>
        <w:t xml:space="preserve"> “A sociologia engloba um conjunto disciplinado de práticas, mas também representa considerável corpo de conhecimento acumulado ao longo da história” (</w:t>
      </w:r>
      <w:proofErr w:type="spellStart"/>
      <w:r w:rsidRPr="11F83FF4" w:rsidR="14D84FCD">
        <w:rPr>
          <w:rFonts w:eastAsia="Calibri" w:cs="Arial"/>
          <w:color w:val="FF0000"/>
          <w:lang w:val="pt-PT" w:eastAsia="en-US" w:bidi="ar-SA"/>
          <w:rPrChange w:author="Claudia Albuquerque de Lima Queiroz Costa" w:date="2022-11-18T12:27:33.572Z" w:id="301481972">
            <w:rPr>
              <w:rFonts w:eastAsia="Calibri" w:cs="Arial"/>
              <w:color w:val="000000" w:themeColor="text1" w:themeTint="FF" w:themeShade="FF"/>
              <w:lang w:val="pt-PT" w:eastAsia="en-US" w:bidi="ar-SA"/>
            </w:rPr>
          </w:rPrChange>
        </w:rPr>
        <w:t>B</w:t>
      </w:r>
      <w:r w:rsidRPr="11F83FF4" w:rsidR="14D84FCD">
        <w:rPr>
          <w:rFonts w:eastAsia="Calibri" w:cs="Arial"/>
          <w:color w:val="FF0000"/>
          <w:lang w:val="pt-PT" w:eastAsia="en-US" w:bidi="ar-SA"/>
          <w:rPrChange w:author="Claudia Albuquerque de Lima Queiroz Costa" w:date="2022-11-18T12:27:27.538Z" w:id="1025183288">
            <w:rPr>
              <w:rFonts w:eastAsia="Calibri" w:cs="Arial"/>
              <w:color w:val="000000" w:themeColor="text1" w:themeTint="FF" w:themeShade="FF"/>
              <w:lang w:val="pt-PT" w:eastAsia="en-US" w:bidi="ar-SA"/>
            </w:rPr>
          </w:rPrChange>
        </w:rPr>
        <w:t>auman</w:t>
      </w:r>
      <w:proofErr w:type="spellEnd"/>
      <w:r w:rsidRPr="11F83FF4" w:rsidR="14D84FCD">
        <w:rPr>
          <w:rFonts w:eastAsia="Calibri" w:cs="Arial"/>
          <w:color w:val="FF0000"/>
          <w:lang w:val="pt-PT" w:eastAsia="en-US" w:bidi="ar-SA"/>
          <w:rPrChange w:author="Claudia Albuquerque de Lima Queiroz Costa" w:date="2022-11-18T12:27:27.541Z" w:id="221076271">
            <w:rPr>
              <w:rFonts w:eastAsia="Calibri" w:cs="Arial"/>
              <w:color w:val="000000" w:themeColor="text1" w:themeTint="FF" w:themeShade="FF"/>
              <w:lang w:val="pt-PT" w:eastAsia="en-US" w:bidi="ar-SA"/>
            </w:rPr>
          </w:rPrChange>
        </w:rPr>
        <w:t xml:space="preserve">; </w:t>
      </w:r>
      <w:proofErr w:type="spellStart"/>
      <w:r w:rsidRPr="11F83FF4" w:rsidR="14D84FCD">
        <w:rPr>
          <w:rFonts w:eastAsia="Calibri" w:cs="Arial"/>
          <w:color w:val="FF0000"/>
          <w:lang w:val="pt-PT" w:eastAsia="en-US" w:bidi="ar-SA"/>
          <w:rPrChange w:author="Claudia Albuquerque de Lima Queiroz Costa" w:date="2022-11-18T12:27:27.543Z" w:id="2038872433">
            <w:rPr>
              <w:rFonts w:eastAsia="Calibri" w:cs="Arial"/>
              <w:color w:val="000000" w:themeColor="text1" w:themeTint="FF" w:themeShade="FF"/>
              <w:lang w:val="pt-PT" w:eastAsia="en-US" w:bidi="ar-SA"/>
            </w:rPr>
          </w:rPrChange>
        </w:rPr>
        <w:t>May</w:t>
      </w:r>
      <w:proofErr w:type="spellEnd"/>
      <w:r w:rsidRPr="11F83FF4" w:rsidR="14D84FCD">
        <w:rPr>
          <w:rFonts w:eastAsia="Calibri" w:cs="Arial"/>
          <w:color w:val="FF0000"/>
          <w:lang w:val="pt-PT" w:eastAsia="en-US" w:bidi="ar-SA"/>
          <w:rPrChange w:author="Claudia Albuquerque de Lima Queiroz Costa" w:date="2022-11-18T12:27:27.544Z" w:id="349939625">
            <w:rPr>
              <w:rFonts w:eastAsia="Calibri" w:cs="Arial"/>
              <w:color w:val="000000" w:themeColor="text1" w:themeTint="FF" w:themeShade="FF"/>
              <w:lang w:val="pt-PT" w:eastAsia="en-US" w:bidi="ar-SA"/>
            </w:rPr>
          </w:rPrChange>
        </w:rPr>
        <w:t>,</w:t>
      </w:r>
      <w:r w:rsidRPr="11F83FF4" w:rsidR="14D84FCD">
        <w:rPr>
          <w:rFonts w:eastAsia="Calibri" w:cs="Arial"/>
          <w:color w:val="000000" w:themeColor="text1" w:themeTint="FF" w:themeShade="FF"/>
          <w:lang w:val="pt-PT" w:eastAsia="en-US" w:bidi="ar-SA"/>
        </w:rPr>
        <w:t xml:space="preserve"> 1990, </w:t>
      </w:r>
      <w:r w:rsidRPr="11F83FF4" w:rsidR="0F07D485">
        <w:rPr>
          <w:rFonts w:eastAsia="Calibri" w:cs="Arial"/>
          <w:color w:val="000000" w:themeColor="text1" w:themeTint="FF" w:themeShade="FF"/>
          <w:lang w:val="pt-PT" w:eastAsia="en-US" w:bidi="ar-SA"/>
        </w:rPr>
        <w:t>p.</w:t>
      </w:r>
      <w:r w:rsidRPr="11F83FF4" w:rsidR="14D84FCD">
        <w:rPr>
          <w:rFonts w:eastAsia="Calibri" w:cs="Arial"/>
          <w:color w:val="000000" w:themeColor="text1" w:themeTint="FF" w:themeShade="FF"/>
          <w:lang w:val="pt-PT" w:eastAsia="en-US" w:bidi="ar-SA"/>
        </w:rPr>
        <w:t>9), ou seja, mesmo o autor argumentando que o seu intuito é a aplicabilidade, antes de tudo, precisou-se de uma base, uma construção teórica para que esse modelo de conhecimento tomasse tal formato. Os autores</w:t>
      </w:r>
      <w:r w:rsidRPr="11F83FF4" w:rsidR="14D84FCD">
        <w:rPr>
          <w:rFonts w:cs="Arial"/>
        </w:rPr>
        <w:t xml:space="preserve">, tentam trazer o senso prático da sociologia e </w:t>
      </w:r>
      <w:r w:rsidRPr="11F83FF4" w:rsidR="4BCA23A7">
        <w:rPr>
          <w:rFonts w:cs="Arial"/>
        </w:rPr>
        <w:t>como ela</w:t>
      </w:r>
      <w:r w:rsidRPr="11F83FF4" w:rsidR="14D84FCD">
        <w:rPr>
          <w:rFonts w:cs="Arial"/>
        </w:rPr>
        <w:t xml:space="preserve"> se diferenciasse de outras áreas do conhecimento, assim como seu reflexo no todo, nos comportamentos dos indivíduos e como as estruturas sociais funcionam.</w:t>
      </w:r>
    </w:p>
    <w:p w:rsidR="14D84FCD" w:rsidP="59E3D971" w:rsidRDefault="14D84FCD" w14:paraId="60348591" w14:textId="6958045E">
      <w:pPr>
        <w:jc w:val="both"/>
        <w:rPr>
          <w:rFonts w:cs="Arial"/>
        </w:rPr>
      </w:pPr>
      <w:r w:rsidRPr="7553DA31" w:rsidR="14D84FCD">
        <w:rPr>
          <w:rFonts w:cs="Arial"/>
        </w:rPr>
        <w:t xml:space="preserve"> Isso serve de suporte para se ter um olhar mais crítico ao discernir as informações vinculadas pelos meios de informação e comunicação, conseguindo opinar e prover o seu exercício de cidadania. Na obra “Aprendendo a pensar com a sociologia” de Zygmunt </w:t>
      </w:r>
      <w:proofErr w:type="spellStart"/>
      <w:r w:rsidRPr="7553DA31" w:rsidR="14D84FCD">
        <w:rPr>
          <w:rFonts w:cs="Arial"/>
        </w:rPr>
        <w:t>Bauman</w:t>
      </w:r>
      <w:proofErr w:type="spellEnd"/>
      <w:r w:rsidRPr="7553DA31" w:rsidR="14D84FCD">
        <w:rPr>
          <w:rFonts w:cs="Arial"/>
        </w:rPr>
        <w:t xml:space="preserve"> e Tim May, um dos trabalhos de base para discussões neste artigo, são trazidas algumas análises e visões em torno de questões da nossa sociedade. Os autores problematizam a liberdade de escolha, pois se vivemos em sociedade, a nossa liberdade de escolha é limitada não apenas por questões materiais, mas também por construções internas. </w:t>
      </w:r>
    </w:p>
    <w:p w:rsidR="7553DA31" w:rsidP="7553DA31" w:rsidRDefault="7553DA31" w14:paraId="5F41EED2" w14:textId="54B6A9E3">
      <w:pPr>
        <w:pStyle w:val="Normal"/>
        <w:ind w:firstLine="0"/>
        <w:jc w:val="both"/>
        <w:rPr>
          <w:rFonts w:cs="Arial"/>
        </w:rPr>
      </w:pPr>
    </w:p>
    <w:p w:rsidR="14D84FCD" w:rsidP="645E0836" w:rsidRDefault="14D84FCD" w14:paraId="73C04B66" w14:textId="21F91D36">
      <w:pPr>
        <w:pStyle w:val="Normal"/>
        <w:jc w:val="both"/>
        <w:rPr>
          <w:rFonts w:eastAsia="Arial" w:cs="Arial"/>
          <w:color w:val="000000" w:themeColor="text1"/>
        </w:rPr>
      </w:pPr>
      <w:r w:rsidRPr="645E0836" w:rsidR="14D84FCD">
        <w:rPr>
          <w:rFonts w:cs="Arial"/>
        </w:rPr>
        <w:t>A</w:t>
      </w:r>
      <w:r w:rsidRPr="645E0836" w:rsidR="14D84FCD">
        <w:rPr>
          <w:rFonts w:eastAsia="Arial" w:cs="Arial"/>
          <w:color w:val="000000" w:themeColor="text1" w:themeTint="FF" w:themeShade="FF"/>
        </w:rPr>
        <w:t>ssim, é possível criar um paralelo entre o que foi abordado no livro e os comportamentos dentro das redes sociais e mídias de massa, conteúdos em geral, principalmente os de consumo rápido/instantâneo. Em linhas gerais, pode-se dizer que se há a possibilidade de cada vez mais trabalhar com o que Charles Mills</w:t>
      </w:r>
      <w:r w:rsidRPr="645E0836" w:rsidR="77BEF075">
        <w:rPr>
          <w:rFonts w:eastAsia="Arial" w:cs="Arial"/>
          <w:color w:val="000000" w:themeColor="text1" w:themeTint="FF" w:themeShade="FF"/>
        </w:rPr>
        <w:t xml:space="preserve"> (</w:t>
      </w:r>
      <w:r w:rsidRPr="645E0836" w:rsidR="4B4CFA41">
        <w:rPr>
          <w:rFonts w:ascii="Arial" w:hAnsi="Arial" w:eastAsia="Arial" w:cs="Arial"/>
          <w:noProof w:val="0"/>
          <w:sz w:val="24"/>
          <w:szCs w:val="24"/>
          <w:lang w:val="pt-BR"/>
        </w:rPr>
        <w:t>1959</w:t>
      </w:r>
      <w:r w:rsidRPr="645E0836" w:rsidR="4B4CFA41">
        <w:rPr>
          <w:rFonts w:eastAsia="Arial" w:cs="Arial"/>
          <w:color w:val="000000" w:themeColor="text1" w:themeTint="FF" w:themeShade="FF"/>
        </w:rPr>
        <w:t>)</w:t>
      </w:r>
      <w:r w:rsidRPr="645E0836" w:rsidR="14D84FCD">
        <w:rPr>
          <w:rFonts w:eastAsia="Arial" w:cs="Arial"/>
          <w:color w:val="000000" w:themeColor="text1" w:themeTint="FF" w:themeShade="FF"/>
        </w:rPr>
        <w:t xml:space="preserve"> chama de Imaginação Sociológica, porque existem problematizações bem mais profundas, desafios e consequências que não são identificadas em uma primeira análise. Essa Imaginação Sociológica, basicamente é um exercício que vai fazer com que o indivíduo identifique problemas </w:t>
      </w:r>
      <w:r w:rsidRPr="645E0836" w:rsidR="048FEED7">
        <w:rPr>
          <w:rFonts w:eastAsia="Arial" w:cs="Arial"/>
          <w:color w:val="000000" w:themeColor="text1" w:themeTint="FF" w:themeShade="FF"/>
        </w:rPr>
        <w:t>que tenham</w:t>
      </w:r>
      <w:r w:rsidRPr="645E0836" w:rsidR="14D84FCD">
        <w:rPr>
          <w:rFonts w:eastAsia="Arial" w:cs="Arial"/>
          <w:color w:val="000000" w:themeColor="text1" w:themeTint="FF" w:themeShade="FF"/>
        </w:rPr>
        <w:t xml:space="preserve"> grande impacto, muitas vezes no coletivo, mas não consigam ser identificados de imediato.</w:t>
      </w:r>
    </w:p>
    <w:p w:rsidR="59E3D971" w:rsidP="59E3D971" w:rsidRDefault="59E3D971" w14:paraId="3BABCB0A" w14:textId="507B5404">
      <w:pPr>
        <w:jc w:val="both"/>
        <w:rPr>
          <w:del w:author="LUIZ CARLOS DOS SANTOS FERREIRA SACRAMENTO" w:date="2022-11-17T21:04:24.596Z" w:id="1272752563"/>
          <w:rFonts w:eastAsia="Arial" w:cs="Arial"/>
          <w:color w:val="000000" w:themeColor="text1"/>
        </w:rPr>
      </w:pPr>
    </w:p>
    <w:p w:rsidR="6D6E42F4" w:rsidP="3930A4CC" w:rsidRDefault="6D6E42F4" w14:paraId="3985293C" w14:textId="08394AB9" w14:noSpellErr="1">
      <w:pPr>
        <w:ind w:firstLine="0"/>
        <w:jc w:val="both"/>
        <w:rPr>
          <w:rFonts w:eastAsia="Arial" w:cs="Arial"/>
          <w:b w:val="1"/>
          <w:bCs w:val="1"/>
          <w:caps w:val="1"/>
          <w:color w:val="000000" w:themeColor="text1"/>
        </w:rPr>
      </w:pPr>
    </w:p>
    <w:p w:rsidRPr="006760D9" w:rsidR="6D6E42F4" w:rsidP="3930A4CC" w:rsidRDefault="75BCCED1" w14:paraId="79880A95" w14:textId="4F8A6D24">
      <w:pPr>
        <w:pStyle w:val="Ttulo1"/>
        <w:numPr>
          <w:numId w:val="0"/>
        </w:numPr>
        <w:ind w:left="0"/>
        <w:rPr>
          <w:rPrChange w:author="KETLEN MOREIRA SILVA" w:date="2022-11-16T00:30:00Z" w:id="1134343269">
            <w:rPr>
              <w:rStyle w:val="Fontepargpadro1"/>
              <w:b w:val="0"/>
              <w:bCs w:val="0"/>
            </w:rPr>
          </w:rPrChange>
        </w:rPr>
      </w:pPr>
      <w:bookmarkStart w:name="_Toc119452027" w:id="276"/>
      <w:bookmarkEnd w:id="276"/>
      <w:bookmarkStart w:name="_Toc1234333011" w:id="318951413"/>
      <w:r w:rsidR="4A79B5DA">
        <w:rPr/>
        <w:t xml:space="preserve"> </w:t>
      </w:r>
      <w:r w:rsidR="1C464543">
        <w:rPr/>
        <w:t>5</w:t>
      </w:r>
      <w:r w:rsidR="4F64C02A">
        <w:rPr/>
        <w:t xml:space="preserve">. </w:t>
      </w:r>
      <w:bookmarkStart w:name="_Toc119484757" w:id="277"/>
      <w:r w:rsidR="1C787BC2">
        <w:rPr/>
        <w:t>R</w:t>
      </w:r>
      <w:r w:rsidR="784A9B0D">
        <w:rPr/>
        <w:t>ESULTADOS E DISCUSSÕES</w:t>
      </w:r>
      <w:bookmarkEnd w:id="277"/>
      <w:bookmarkEnd w:id="318951413"/>
    </w:p>
    <w:p w:rsidR="6D6E42F4" w:rsidP="643DED0F" w:rsidRDefault="6D6E42F4" w14:paraId="16E468D2" w14:textId="7B018DB1">
      <w:pPr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  <w:r w:rsidRPr="643DED0F">
        <w:rPr>
          <w:rStyle w:val="Fontepargpadro1"/>
          <w:rFonts w:eastAsia="Calibri" w:cs="Arial"/>
          <w:color w:val="000000" w:themeColor="text1"/>
          <w:lang w:eastAsia="en-US" w:bidi="ar-SA"/>
        </w:rPr>
        <w:t xml:space="preserve"> </w:t>
      </w:r>
    </w:p>
    <w:p w:rsidR="6D6E42F4" w:rsidP="33EDA6F8" w:rsidRDefault="2F417345" w14:paraId="6BC89154" w14:textId="0156B4EC">
      <w:pPr>
        <w:jc w:val="both"/>
        <w:rPr>
          <w:ins w:author="LUIZ CARLOS DOS SANTOS FERREIRA SACRAMENTO" w:date="2022-11-16T17:24:00Z" w:id="278"/>
          <w:rStyle w:val="Fontepargpadro1"/>
          <w:rFonts w:eastAsia="Calibri" w:cs="Arial"/>
          <w:color w:val="000000" w:themeColor="text1"/>
          <w:lang w:eastAsia="en-US" w:bidi="ar-SA"/>
        </w:rPr>
      </w:pPr>
      <w:r w:rsidRPr="33EDA6F8">
        <w:rPr>
          <w:rStyle w:val="Fontepargpadro1"/>
          <w:rFonts w:eastAsia="Calibri" w:cs="Arial"/>
          <w:color w:val="000000" w:themeColor="text1"/>
          <w:lang w:eastAsia="en-US" w:bidi="ar-SA"/>
        </w:rPr>
        <w:t xml:space="preserve">Percebe-se que a comunicação tem um </w:t>
      </w:r>
      <w:r w:rsidRPr="33EDA6F8" w:rsidR="4818010C">
        <w:rPr>
          <w:rStyle w:val="Fontepargpadro1"/>
          <w:rFonts w:eastAsia="Calibri" w:cs="Arial"/>
          <w:color w:val="000000" w:themeColor="text1"/>
          <w:lang w:eastAsia="en-US" w:bidi="ar-SA"/>
        </w:rPr>
        <w:t>viés</w:t>
      </w:r>
      <w:r w:rsidRPr="33EDA6F8">
        <w:rPr>
          <w:rStyle w:val="Fontepargpadro1"/>
          <w:rFonts w:eastAsia="Calibri" w:cs="Arial"/>
          <w:color w:val="000000" w:themeColor="text1"/>
          <w:lang w:eastAsia="en-US" w:bidi="ar-SA"/>
        </w:rPr>
        <w:t xml:space="preserve"> neutro</w:t>
      </w:r>
      <w:r w:rsidRPr="33EDA6F8" w:rsidR="592E927D">
        <w:rPr>
          <w:rStyle w:val="Fontepargpadro1"/>
          <w:rFonts w:eastAsia="Calibri" w:cs="Arial"/>
          <w:color w:val="000000" w:themeColor="text1"/>
          <w:lang w:eastAsia="en-US" w:bidi="ar-SA"/>
        </w:rPr>
        <w:t>.</w:t>
      </w:r>
      <w:r w:rsidRPr="33EDA6F8">
        <w:rPr>
          <w:rStyle w:val="Fontepargpadro1"/>
          <w:rFonts w:eastAsia="Calibri" w:cs="Arial"/>
          <w:color w:val="000000" w:themeColor="text1"/>
          <w:lang w:eastAsia="en-US" w:bidi="ar-SA"/>
        </w:rPr>
        <w:t xml:space="preserve"> </w:t>
      </w:r>
      <w:r w:rsidRPr="33EDA6F8" w:rsidR="12228507">
        <w:rPr>
          <w:rStyle w:val="Fontepargpadro1"/>
          <w:rFonts w:eastAsia="Calibri" w:cs="Arial"/>
          <w:color w:val="000000" w:themeColor="text1"/>
          <w:lang w:eastAsia="en-US" w:bidi="ar-SA"/>
        </w:rPr>
        <w:t>P</w:t>
      </w:r>
      <w:r w:rsidRPr="33EDA6F8">
        <w:rPr>
          <w:rStyle w:val="Fontepargpadro1"/>
          <w:rFonts w:eastAsia="Calibri" w:cs="Arial"/>
          <w:color w:val="000000" w:themeColor="text1"/>
          <w:lang w:eastAsia="en-US" w:bidi="ar-SA"/>
        </w:rPr>
        <w:t xml:space="preserve">ode ser tanto utilizada de forma negativa ou positiva. </w:t>
      </w:r>
      <w:r w:rsidRPr="33EDA6F8" w:rsidR="509D015A">
        <w:rPr>
          <w:rStyle w:val="Fontepargpadro1"/>
          <w:rFonts w:eastAsia="Calibri" w:cs="Arial"/>
          <w:color w:val="000000" w:themeColor="text1"/>
          <w:lang w:eastAsia="en-US" w:bidi="ar-SA"/>
        </w:rPr>
        <w:t>De</w:t>
      </w:r>
      <w:r w:rsidRPr="33EDA6F8">
        <w:rPr>
          <w:rStyle w:val="Fontepargpadro1"/>
          <w:rFonts w:eastAsia="Calibri" w:cs="Arial"/>
          <w:color w:val="000000" w:themeColor="text1"/>
          <w:lang w:eastAsia="en-US" w:bidi="ar-SA"/>
        </w:rPr>
        <w:t xml:space="preserve"> </w:t>
      </w:r>
      <w:r w:rsidRPr="33EDA6F8" w:rsidR="23A6794D">
        <w:rPr>
          <w:rStyle w:val="Fontepargpadro1"/>
          <w:rFonts w:eastAsia="Calibri" w:cs="Arial"/>
          <w:color w:val="000000" w:themeColor="text1"/>
          <w:lang w:eastAsia="en-US" w:bidi="ar-SA"/>
        </w:rPr>
        <w:t>fato, se</w:t>
      </w:r>
      <w:r w:rsidRPr="33EDA6F8" w:rsidR="714A8EC1">
        <w:rPr>
          <w:rStyle w:val="Fontepargpadro1"/>
          <w:rFonts w:eastAsia="Calibri" w:cs="Arial"/>
          <w:color w:val="000000" w:themeColor="text1"/>
          <w:lang w:eastAsia="en-US" w:bidi="ar-SA"/>
        </w:rPr>
        <w:t xml:space="preserve"> trata de </w:t>
      </w:r>
      <w:r w:rsidRPr="33EDA6F8">
        <w:rPr>
          <w:rStyle w:val="Fontepargpadro1"/>
          <w:rFonts w:eastAsia="Calibri" w:cs="Arial"/>
          <w:color w:val="000000" w:themeColor="text1"/>
          <w:lang w:eastAsia="en-US" w:bidi="ar-SA"/>
        </w:rPr>
        <w:t>um artifício que tem o poder de manipular e induzir as pessoas a tomarem decisões, moldar comportamentos alheios e passar adiante ideologias de diferentes naturezas. Por isso, é comum que muitas instituições e pessoas pode</w:t>
      </w:r>
      <w:r w:rsidRPr="33EDA6F8" w:rsidR="52E2FDC1">
        <w:rPr>
          <w:rStyle w:val="Fontepargpadro1"/>
          <w:rFonts w:eastAsia="Calibri" w:cs="Arial"/>
          <w:color w:val="000000" w:themeColor="text1"/>
          <w:lang w:eastAsia="en-US" w:bidi="ar-SA"/>
        </w:rPr>
        <w:t>r</w:t>
      </w:r>
      <w:r w:rsidRPr="33EDA6F8">
        <w:rPr>
          <w:rStyle w:val="Fontepargpadro1"/>
          <w:rFonts w:eastAsia="Calibri" w:cs="Arial"/>
          <w:color w:val="000000" w:themeColor="text1"/>
          <w:lang w:eastAsia="en-US" w:bidi="ar-SA"/>
        </w:rPr>
        <w:t>o</w:t>
      </w:r>
      <w:r w:rsidRPr="33EDA6F8" w:rsidR="40492772">
        <w:rPr>
          <w:rStyle w:val="Fontepargpadro1"/>
          <w:rFonts w:eastAsia="Calibri" w:cs="Arial"/>
          <w:color w:val="000000" w:themeColor="text1"/>
          <w:lang w:eastAsia="en-US" w:bidi="ar-SA"/>
        </w:rPr>
        <w:t>s</w:t>
      </w:r>
      <w:r w:rsidRPr="33EDA6F8">
        <w:rPr>
          <w:rStyle w:val="Fontepargpadro1"/>
          <w:rFonts w:eastAsia="Calibri" w:cs="Arial"/>
          <w:color w:val="000000" w:themeColor="text1"/>
          <w:lang w:eastAsia="en-US" w:bidi="ar-SA"/>
        </w:rPr>
        <w:t>as tend</w:t>
      </w:r>
      <w:r w:rsidRPr="33EDA6F8" w:rsidR="17CC4751">
        <w:rPr>
          <w:rStyle w:val="Fontepargpadro1"/>
          <w:rFonts w:eastAsia="Calibri" w:cs="Arial"/>
          <w:color w:val="000000" w:themeColor="text1"/>
          <w:lang w:eastAsia="en-US" w:bidi="ar-SA"/>
        </w:rPr>
        <w:t>a</w:t>
      </w:r>
      <w:r w:rsidRPr="33EDA6F8">
        <w:rPr>
          <w:rStyle w:val="Fontepargpadro1"/>
          <w:rFonts w:eastAsia="Calibri" w:cs="Arial"/>
          <w:color w:val="000000" w:themeColor="text1"/>
          <w:lang w:eastAsia="en-US" w:bidi="ar-SA"/>
        </w:rPr>
        <w:t xml:space="preserve">m a exercer o controle dos meios de comunicação de maneira </w:t>
      </w:r>
      <w:r w:rsidRPr="33EDA6F8">
        <w:rPr>
          <w:rStyle w:val="Fontepargpadro1"/>
          <w:rFonts w:eastAsia="Calibri" w:cs="Arial"/>
          <w:color w:val="000000" w:themeColor="text1"/>
          <w:lang w:eastAsia="en-US" w:bidi="ar-SA"/>
        </w:rPr>
        <w:lastRenderedPageBreak/>
        <w:t xml:space="preserve">tendenciosa. Uma das possíveis soluções é: uma reeducação por parte dos </w:t>
      </w:r>
      <w:r w:rsidRPr="33EDA6F8" w:rsidR="3D8A7BF3">
        <w:rPr>
          <w:rStyle w:val="Fontepargpadro1"/>
          <w:rFonts w:eastAsia="Calibri" w:cs="Arial"/>
          <w:color w:val="000000" w:themeColor="text1"/>
          <w:lang w:eastAsia="en-US" w:bidi="ar-SA"/>
        </w:rPr>
        <w:t>indivíduos</w:t>
      </w:r>
      <w:r w:rsidRPr="33EDA6F8">
        <w:rPr>
          <w:rStyle w:val="Fontepargpadro1"/>
          <w:rFonts w:eastAsia="Calibri" w:cs="Arial"/>
          <w:color w:val="000000" w:themeColor="text1"/>
          <w:lang w:eastAsia="en-US" w:bidi="ar-SA"/>
        </w:rPr>
        <w:t>, ou seja, apreenderem a desenvolver um maior nível de criticidade em tudo o que vê na internet</w:t>
      </w:r>
      <w:r w:rsidRPr="33EDA6F8" w:rsidR="4DE6CBBD">
        <w:rPr>
          <w:rStyle w:val="Fontepargpadro1"/>
          <w:rFonts w:eastAsia="Calibri" w:cs="Arial"/>
          <w:color w:val="000000" w:themeColor="text1"/>
          <w:lang w:eastAsia="en-US" w:bidi="ar-SA"/>
        </w:rPr>
        <w:t>,</w:t>
      </w:r>
      <w:r w:rsidRPr="33EDA6F8">
        <w:rPr>
          <w:rStyle w:val="Fontepargpadro1"/>
          <w:rFonts w:eastAsia="Calibri" w:cs="Arial"/>
          <w:color w:val="000000" w:themeColor="text1"/>
          <w:lang w:eastAsia="en-US" w:bidi="ar-SA"/>
        </w:rPr>
        <w:t xml:space="preserve"> </w:t>
      </w:r>
      <w:r w:rsidRPr="33EDA6F8" w:rsidR="6B8F7CA3">
        <w:rPr>
          <w:rStyle w:val="Fontepargpadro1"/>
          <w:rFonts w:eastAsia="Calibri" w:cs="Arial"/>
          <w:color w:val="000000" w:themeColor="text1"/>
          <w:lang w:eastAsia="en-US" w:bidi="ar-SA"/>
        </w:rPr>
        <w:t>a</w:t>
      </w:r>
      <w:r w:rsidRPr="33EDA6F8" w:rsidR="290C9BAC">
        <w:rPr>
          <w:rStyle w:val="Fontepargpadro1"/>
          <w:rFonts w:eastAsia="Calibri" w:cs="Arial"/>
          <w:color w:val="000000" w:themeColor="text1"/>
          <w:lang w:eastAsia="en-US" w:bidi="ar-SA"/>
        </w:rPr>
        <w:t xml:space="preserve"> pesar de </w:t>
      </w:r>
      <w:r w:rsidRPr="33EDA6F8" w:rsidR="3CAA29ED">
        <w:rPr>
          <w:rStyle w:val="Fontepargpadro1"/>
          <w:rFonts w:eastAsia="Calibri" w:cs="Arial"/>
          <w:color w:val="000000" w:themeColor="text1"/>
          <w:lang w:eastAsia="en-US" w:bidi="ar-SA"/>
        </w:rPr>
        <w:t>já existir</w:t>
      </w:r>
      <w:r w:rsidRPr="33EDA6F8">
        <w:rPr>
          <w:rStyle w:val="Fontepargpadro1"/>
          <w:rFonts w:eastAsia="Calibri" w:cs="Arial"/>
          <w:color w:val="000000" w:themeColor="text1"/>
          <w:lang w:eastAsia="en-US" w:bidi="ar-SA"/>
        </w:rPr>
        <w:t xml:space="preserve"> uma crescente conscientização ao passar dos anos. </w:t>
      </w:r>
    </w:p>
    <w:p w:rsidR="6D6E42F4" w:rsidP="7553DA31" w:rsidRDefault="2F417345" w14:paraId="1CF38061" w14:textId="56F88AF0">
      <w:pPr>
        <w:jc w:val="both"/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</w:pPr>
      <w:r w:rsidRPr="7553DA31" w:rsidR="2F41734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Outro ponto</w:t>
      </w:r>
      <w:r w:rsidRPr="7553DA31" w:rsidR="06251A8B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pertinente são</w:t>
      </w:r>
      <w:r w:rsidRPr="7553DA31" w:rsidR="2F41734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as instituições de ensino </w:t>
      </w:r>
      <w:r w:rsidRPr="7553DA31" w:rsidR="6AA4D88A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promoverem</w:t>
      </w:r>
      <w:r w:rsidRPr="7553DA31" w:rsidR="2F41734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de maneira mais ostensiva a prática do pensamento sociológico, mas propriamente dita, a </w:t>
      </w:r>
      <w:r w:rsidRPr="7553DA31" w:rsidR="56831A7E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imaginação</w:t>
      </w:r>
      <w:r w:rsidRPr="7553DA31" w:rsidR="2F41734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sociológica, para que não só sejam </w:t>
      </w:r>
      <w:r w:rsidRPr="7553DA31" w:rsidR="718489D4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identificados</w:t>
      </w:r>
      <w:r w:rsidRPr="7553DA31" w:rsidR="2F41734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</w:t>
      </w:r>
      <w:r w:rsidRPr="7553DA31" w:rsidR="67501E4C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problemas</w:t>
      </w:r>
      <w:r w:rsidRPr="7553DA31" w:rsidR="2F41734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, mas problemas que não estejam tão evidentes e suas possíveis soluções </w:t>
      </w:r>
      <w:r w:rsidRPr="7553DA31" w:rsidR="09A78743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e impactos a curto e longo prazo</w:t>
      </w:r>
      <w:r w:rsidRPr="7553DA31" w:rsidR="2F41734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. </w:t>
      </w:r>
      <w:r w:rsidRPr="7553DA31" w:rsidR="09853267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Para além de tudo, esses cidadãos aprenderem que a tecnologia está para dar voz as pessoas</w:t>
      </w:r>
      <w:r w:rsidRPr="7553DA31" w:rsidR="4295D2FD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através das mídias de massa e redes </w:t>
      </w:r>
      <w:r w:rsidRPr="7553DA31" w:rsidR="6C3C688C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sociais.  </w:t>
      </w:r>
      <w:r w:rsidRPr="7553DA31" w:rsidR="4295D2FD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   </w:t>
      </w:r>
    </w:p>
    <w:p w:rsidR="6D6E42F4" w:rsidP="7553DA31" w:rsidRDefault="2F417345" w14:paraId="6127996C" w14:textId="748AC027">
      <w:pPr>
        <w:jc w:val="both"/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</w:pPr>
    </w:p>
    <w:p w:rsidR="6D6E42F4" w:rsidP="7553DA31" w:rsidRDefault="2F417345" w14:paraId="452E572F" w14:textId="73F75E70">
      <w:pPr>
        <w:pStyle w:val="Normal"/>
        <w:jc w:val="both"/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</w:pPr>
    </w:p>
    <w:p w:rsidR="6D6E42F4" w:rsidP="7553DA31" w:rsidRDefault="2F417345" w14:paraId="4CB7224A" w14:textId="20B77968">
      <w:pPr>
        <w:pStyle w:val="Normal"/>
        <w:jc w:val="both"/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</w:pPr>
    </w:p>
    <w:p w:rsidR="6D6E42F4" w:rsidP="7553DA31" w:rsidRDefault="2F417345" w14:paraId="22C6AFDD" w14:textId="32017054">
      <w:pPr>
        <w:pStyle w:val="Normal"/>
        <w:jc w:val="both"/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</w:pPr>
    </w:p>
    <w:p w:rsidR="6D6E42F4" w:rsidP="11F83FF4" w:rsidRDefault="2F417345" w14:paraId="77107C27" w14:textId="6EFD30A7">
      <w:pPr>
        <w:jc w:val="center"/>
        <w:rPr>
          <w:b w:val="1"/>
          <w:bCs w:val="1"/>
          <w:lang w:eastAsia="en-US" w:bidi="ar-SA"/>
        </w:rPr>
      </w:pPr>
      <w:r w:rsidRPr="39195C80" w:rsidR="4E537254">
        <w:rPr>
          <w:b w:val="1"/>
          <w:bCs w:val="1"/>
        </w:rPr>
        <w:t>(Figura 1)</w:t>
      </w:r>
    </w:p>
    <w:p w:rsidR="6D6E42F4" w:rsidP="11F83FF4" w:rsidRDefault="2F417345" w14:paraId="2A0AD19A" w14:textId="1C47E892">
      <w:pPr>
        <w:pStyle w:val="Normal"/>
        <w:jc w:val="center"/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pPrChange w:author="Claudia Albuquerque de Lima Queiroz Costa" w:date="2022-11-18T12:29:16.904Z">
          <w:pPr>
            <w:pStyle w:val="Normal"/>
            <w:jc w:val="both"/>
          </w:pPr>
        </w:pPrChange>
      </w:pPr>
      <w:r w:rsidR="312A62DA">
        <w:drawing>
          <wp:inline wp14:editId="64E11D3C" wp14:anchorId="6D271454">
            <wp:extent cx="4686482" cy="3349081"/>
            <wp:effectExtent l="0" t="0" r="0" b="3719"/>
            <wp:docPr id="1627915991" name="Figura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Figura1"/>
                    <pic:cNvPicPr/>
                  </pic:nvPicPr>
                  <pic:blipFill>
                    <a:blip r:embed="Re6489976040a418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86482" cy="3349081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7553DA31" w:rsidR="4295D2FD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 </w:t>
      </w:r>
      <w:r w:rsidRPr="7553DA31" w:rsidR="2F41734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     </w:t>
      </w:r>
    </w:p>
    <w:p w:rsidR="6D6E42F4" w:rsidP="11F83FF4" w:rsidRDefault="2F417345" w14:paraId="599F7077" w14:textId="44A00D7C">
      <w:pPr>
        <w:pStyle w:val="Normal"/>
        <w:ind w:firstLine="0"/>
        <w:jc w:val="both"/>
        <w:rPr>
          <w:del w:author="Claudia Albuquerque de Lima Queiroz Costa" w:date="2022-11-18T12:29:24.75Z" w:id="1340534551"/>
          <w:rStyle w:val="Fontepargpadro1"/>
          <w:rFonts w:eastAsia="Calibri" w:cs="Arial"/>
          <w:color w:val="000000" w:themeColor="text1" w:themeTint="FF" w:themeShade="FF"/>
          <w:lang w:eastAsia="en-US" w:bidi="ar-SA"/>
        </w:rPr>
      </w:pPr>
    </w:p>
    <w:p w:rsidR="6D6E42F4" w:rsidP="11F83FF4" w:rsidRDefault="2F417345" w14:paraId="08243C51" w14:textId="0A844616">
      <w:pPr>
        <w:pStyle w:val="Normal"/>
        <w:ind w:firstLine="0"/>
        <w:jc w:val="both"/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</w:pPr>
    </w:p>
    <w:p w:rsidR="6D6E42F4" w:rsidP="11F83FF4" w:rsidRDefault="2F417345" w14:paraId="6A022AF5" w14:textId="41A70040">
      <w:pPr>
        <w:jc w:val="center"/>
        <w:rPr>
          <w:sz w:val="20"/>
          <w:szCs w:val="20"/>
        </w:rPr>
      </w:pPr>
      <w:proofErr w:type="spellStart"/>
      <w:r w:rsidRPr="39195C80" w:rsidR="50FB6ED7">
        <w:rPr>
          <w:sz w:val="20"/>
          <w:szCs w:val="20"/>
        </w:rPr>
        <w:t>Inforg</w:t>
      </w:r>
      <w:r w:rsidRPr="39195C80" w:rsidR="50FB6ED7">
        <w:rPr>
          <w:sz w:val="20"/>
          <w:szCs w:val="20"/>
        </w:rPr>
        <w:t>ráfico</w:t>
      </w:r>
      <w:proofErr w:type="spellEnd"/>
      <w:r w:rsidRPr="39195C80" w:rsidR="50FB6ED7">
        <w:rPr>
          <w:sz w:val="20"/>
          <w:szCs w:val="20"/>
        </w:rPr>
        <w:t xml:space="preserve"> de Polarizações. </w:t>
      </w:r>
      <w:r w:rsidRPr="39195C80" w:rsidR="5AE68328">
        <w:rPr>
          <w:sz w:val="20"/>
          <w:szCs w:val="20"/>
        </w:rPr>
        <w:t xml:space="preserve">Autores: </w:t>
      </w:r>
      <w:proofErr w:type="spellStart"/>
      <w:r w:rsidRPr="39195C80" w:rsidR="5AE68328">
        <w:rPr>
          <w:sz w:val="20"/>
          <w:szCs w:val="20"/>
        </w:rPr>
        <w:t>Ketlen</w:t>
      </w:r>
      <w:proofErr w:type="spellEnd"/>
      <w:r w:rsidRPr="39195C80" w:rsidR="5AE68328">
        <w:rPr>
          <w:sz w:val="20"/>
          <w:szCs w:val="20"/>
        </w:rPr>
        <w:t xml:space="preserve"> Moreira; Luiz Sacramento</w:t>
      </w:r>
    </w:p>
    <w:p w:rsidR="6D6E42F4" w:rsidP="39195C80" w:rsidRDefault="2F417345" w14:paraId="53F24EBF" w14:textId="3496AA77">
      <w:pPr>
        <w:pStyle w:val="Normal"/>
        <w:jc w:val="center"/>
        <w:rPr>
          <w:b w:val="1"/>
          <w:bCs w:val="1"/>
        </w:rPr>
      </w:pPr>
    </w:p>
    <w:p w:rsidR="6D6E42F4" w:rsidP="643DED0F" w:rsidRDefault="2F417345" w14:paraId="65241EE6" w14:textId="77777777">
      <w:pPr>
        <w:jc w:val="both"/>
      </w:pPr>
      <w:r w:rsidR="5AE68328">
        <w:rPr/>
        <w:t>A Figura 1 trata sobre as polarizações, os posicionamentos que as pessoas tomam ao se depararem com os avanços tecnológicos. Como mostra no infográfico, um é mais otimista, outro mais pessimista, neutro, etc. Por último e não menos importante, há também um paralelo entre o processo de aquisição tecnológica e disseminação de conteúdo e democracia.</w:t>
      </w:r>
    </w:p>
    <w:p w:rsidR="6D6E42F4" w:rsidP="7553DA31" w:rsidRDefault="2F417345" w14:paraId="46027268" w14:textId="2A11D3C0">
      <w:pPr>
        <w:pStyle w:val="Normal"/>
        <w:jc w:val="both"/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</w:pPr>
    </w:p>
    <w:p w:rsidR="52364FA6" w:rsidP="39195C80" w:rsidRDefault="52364FA6" w14:paraId="2671DC88" w14:textId="1BF5FAF8">
      <w:pPr>
        <w:jc w:val="center"/>
        <w:rPr>
          <w:b w:val="1"/>
          <w:bCs w:val="1"/>
          <w:lang w:eastAsia="en-US" w:bidi="ar-SA"/>
        </w:rPr>
      </w:pPr>
      <w:r w:rsidRPr="39195C80" w:rsidR="52364FA6">
        <w:rPr>
          <w:b w:val="1"/>
          <w:bCs w:val="1"/>
        </w:rPr>
        <w:t>(Figura 2)</w:t>
      </w:r>
    </w:p>
    <w:p w:rsidR="6D6E42F4" w:rsidP="7553DA31" w:rsidRDefault="2F417345" w14:paraId="371AB420" w14:textId="0A4834BE">
      <w:pPr>
        <w:pStyle w:val="Normal"/>
        <w:jc w:val="both"/>
      </w:pPr>
      <w:r w:rsidRPr="7553DA31" w:rsidR="2F41734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</w:t>
      </w:r>
      <w:r w:rsidR="48BB2440">
        <w:drawing>
          <wp:inline wp14:editId="0665307E" wp14:anchorId="36F1AD77">
            <wp:extent cx="5047630" cy="3874405"/>
            <wp:effectExtent l="0" t="0" r="0" b="0"/>
            <wp:docPr id="175408467" name="Figura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Figura2"/>
                    <pic:cNvPicPr/>
                  </pic:nvPicPr>
                  <pic:blipFill>
                    <a:blip r:embed="R42d0d3c85541407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47630" cy="387440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7553DA31" w:rsidP="7553DA31" w:rsidRDefault="7553DA31" w14:paraId="7507F491" w14:textId="457DF0A9">
      <w:pPr>
        <w:pStyle w:val="Normal"/>
        <w:jc w:val="both"/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</w:pPr>
    </w:p>
    <w:p w:rsidR="2557613C" w:rsidP="39195C80" w:rsidRDefault="2557613C" w14:paraId="25A951DD" w14:textId="6EBAA9F9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Style w:val="Fontepargpadro1"/>
          <w:sz w:val="20"/>
          <w:szCs w:val="20"/>
        </w:rPr>
      </w:pPr>
      <w:r w:rsidRPr="39195C80" w:rsidR="2557613C">
        <w:rPr>
          <w:rStyle w:val="Fontepargpadro1"/>
          <w:b w:val="0"/>
          <w:bCs w:val="0"/>
          <w:sz w:val="20"/>
          <w:szCs w:val="20"/>
          <w:rPrChange w:author="LUIZ CARLOS DOS SANTOS FERREIRA SACRAMENTO" w:date="2022-11-19T15:05:24.481Z" w:id="1767051670">
            <w:rPr>
              <w:rStyle w:val="Fontepargpadro1"/>
              <w:b w:val="1"/>
              <w:bCs w:val="1"/>
              <w:sz w:val="20"/>
              <w:szCs w:val="20"/>
            </w:rPr>
          </w:rPrChange>
        </w:rPr>
        <w:t xml:space="preserve">  </w:t>
      </w:r>
      <w:r w:rsidRPr="39195C80" w:rsidR="3FC6BF67">
        <w:rPr>
          <w:rStyle w:val="Fontepargpadro1"/>
          <w:b w:val="0"/>
          <w:bCs w:val="0"/>
          <w:sz w:val="20"/>
          <w:szCs w:val="20"/>
          <w:rPrChange w:author="LUIZ CARLOS DOS SANTOS FERREIRA SACRAMENTO" w:date="2022-11-19T15:05:24.482Z" w:id="1034880422">
            <w:rPr>
              <w:rStyle w:val="Fontepargpadro1"/>
              <w:b w:val="1"/>
              <w:bCs w:val="1"/>
              <w:sz w:val="20"/>
              <w:szCs w:val="20"/>
            </w:rPr>
          </w:rPrChange>
        </w:rPr>
        <w:t>Mapa</w:t>
      </w:r>
      <w:ins w:author="LUIZ CARLOS DOS SANTOS FERREIRA SACRAMENTO" w:date="2022-11-19T15:05:17.966Z" w:id="723659739">
        <w:r w:rsidRPr="39195C80" w:rsidR="3FC6BF67">
          <w:rPr>
            <w:rStyle w:val="Fontepargpadro1"/>
            <w:b w:val="0"/>
            <w:bCs w:val="0"/>
            <w:sz w:val="20"/>
            <w:szCs w:val="20"/>
            <w:rPrChange w:author="LUIZ CARLOS DOS SANTOS FERREIRA SACRAMENTO" w:date="2022-11-19T15:05:24.484Z" w:id="464297070">
              <w:rPr>
                <w:rStyle w:val="Fontepargpadro1"/>
                <w:b w:val="1"/>
                <w:bCs w:val="1"/>
                <w:sz w:val="20"/>
                <w:szCs w:val="20"/>
              </w:rPr>
            </w:rPrChange>
          </w:rPr>
          <w:t xml:space="preserve"> </w:t>
        </w:r>
      </w:ins>
      <w:r w:rsidRPr="39195C80" w:rsidR="3FC6BF67">
        <w:rPr>
          <w:rStyle w:val="Fontepargpadro1"/>
          <w:b w:val="0"/>
          <w:bCs w:val="0"/>
          <w:sz w:val="20"/>
          <w:szCs w:val="20"/>
          <w:rPrChange w:author="LUIZ CARLOS DOS SANTOS FERREIRA SACRAMENTO" w:date="2022-11-19T15:05:24.485Z" w:id="1169138330">
            <w:rPr>
              <w:rStyle w:val="Fontepargpadro1"/>
              <w:b w:val="1"/>
              <w:bCs w:val="1"/>
              <w:sz w:val="20"/>
              <w:szCs w:val="20"/>
            </w:rPr>
          </w:rPrChange>
        </w:rPr>
        <w:t xml:space="preserve">sobre as três eras do Nicholas </w:t>
      </w:r>
      <w:proofErr w:type="spellStart"/>
      <w:r w:rsidRPr="39195C80" w:rsidR="3FC6BF67">
        <w:rPr>
          <w:rStyle w:val="Fontepargpadro1"/>
          <w:b w:val="0"/>
          <w:bCs w:val="0"/>
          <w:sz w:val="20"/>
          <w:szCs w:val="20"/>
          <w:rPrChange w:author="LUIZ CARLOS DOS SANTOS FERREIRA SACRAMENTO" w:date="2022-11-19T15:05:24.487Z" w:id="1063119803">
            <w:rPr>
              <w:rStyle w:val="Fontepargpadro1"/>
              <w:b w:val="1"/>
              <w:bCs w:val="1"/>
              <w:sz w:val="20"/>
              <w:szCs w:val="20"/>
            </w:rPr>
          </w:rPrChange>
        </w:rPr>
        <w:t>Negroponte</w:t>
      </w:r>
      <w:proofErr w:type="spellEnd"/>
      <w:r w:rsidRPr="39195C80" w:rsidR="3FC6BF67">
        <w:rPr>
          <w:rStyle w:val="Fontepargpadro1"/>
          <w:b w:val="0"/>
          <w:bCs w:val="0"/>
          <w:sz w:val="20"/>
          <w:szCs w:val="20"/>
          <w:rPrChange w:author="LUIZ CARLOS DOS SANTOS FERREIRA SACRAMENTO" w:date="2022-11-19T15:05:24.489Z" w:id="1031894062">
            <w:rPr>
              <w:rStyle w:val="Fontepargpadro1"/>
              <w:b w:val="1"/>
              <w:bCs w:val="1"/>
              <w:sz w:val="20"/>
              <w:szCs w:val="20"/>
            </w:rPr>
          </w:rPrChange>
        </w:rPr>
        <w:t>.</w:t>
      </w:r>
      <w:r w:rsidRPr="39195C80" w:rsidR="3FC6BF67">
        <w:rPr>
          <w:rStyle w:val="Fontepargpadro1"/>
          <w:b w:val="1"/>
          <w:bCs w:val="1"/>
          <w:sz w:val="20"/>
          <w:szCs w:val="20"/>
        </w:rPr>
        <w:t xml:space="preserve"> </w:t>
      </w:r>
      <w:r w:rsidRPr="39195C80" w:rsidR="2557613C">
        <w:rPr>
          <w:sz w:val="20"/>
          <w:szCs w:val="20"/>
        </w:rPr>
        <w:t xml:space="preserve">Autores: </w:t>
      </w:r>
      <w:proofErr w:type="spellStart"/>
      <w:r w:rsidRPr="39195C80" w:rsidR="2557613C">
        <w:rPr>
          <w:sz w:val="20"/>
          <w:szCs w:val="20"/>
        </w:rPr>
        <w:t>Ketlen</w:t>
      </w:r>
      <w:proofErr w:type="spellEnd"/>
      <w:r w:rsidRPr="39195C80" w:rsidR="2557613C">
        <w:rPr>
          <w:sz w:val="20"/>
          <w:szCs w:val="20"/>
        </w:rPr>
        <w:t xml:space="preserve"> Moreira; Luiz Sacramento</w:t>
      </w:r>
    </w:p>
    <w:p w:rsidR="7553DA31" w:rsidP="39195C80" w:rsidRDefault="7553DA31" w14:paraId="3B9C3016" w14:textId="04B5875A">
      <w:pPr>
        <w:pStyle w:val="Normal"/>
        <w:jc w:val="center"/>
        <w:rPr>
          <w:rStyle w:val="Fontepargpadro1"/>
          <w:b w:val="1"/>
          <w:bCs w:val="1"/>
        </w:rPr>
      </w:pPr>
    </w:p>
    <w:p w:rsidR="2557613C" w:rsidP="7553DA31" w:rsidRDefault="2557613C" w14:paraId="414E179A">
      <w:pPr>
        <w:jc w:val="both"/>
      </w:pPr>
      <w:r w:rsidR="2557613C">
        <w:rPr/>
        <w:t xml:space="preserve">Na Figura 2 segundo Nicholas </w:t>
      </w:r>
      <w:proofErr w:type="spellStart"/>
      <w:r w:rsidR="2557613C">
        <w:rPr/>
        <w:t>Negroponte</w:t>
      </w:r>
      <w:proofErr w:type="spellEnd"/>
      <w:r w:rsidR="2557613C">
        <w:rPr/>
        <w:t>, é dessa maneira que as eras e seus avanços tecnológicos são subdivididos e o que é priorizado em cada uma dessas épocas. Obviamente, entre uma era e outra não ocorreu uma mudança abrupta, mas uma mudança paulatina de paradigma tanto no aspecto político e econômico.</w:t>
      </w:r>
    </w:p>
    <w:p w:rsidR="7553DA31" w:rsidP="7553DA31" w:rsidRDefault="7553DA31" w14:paraId="5AA7D5E3" w14:textId="3F91162E">
      <w:pPr>
        <w:pStyle w:val="Normal"/>
        <w:jc w:val="both"/>
        <w:rPr>
          <w:del w:author="Claudia Albuquerque de Lima Queiroz Costa" w:date="2022-11-18T12:31:44.488Z" w:id="2067600442"/>
          <w:rStyle w:val="Fontepargpadro1"/>
          <w:rFonts w:eastAsia="Calibri" w:cs="Arial"/>
          <w:color w:val="000000" w:themeColor="text1" w:themeTint="FF" w:themeShade="FF"/>
          <w:lang w:eastAsia="en-US" w:bidi="ar-SA"/>
        </w:rPr>
      </w:pPr>
    </w:p>
    <w:p w:rsidR="7553DA31" w:rsidP="11F83FF4" w:rsidRDefault="7553DA31" w14:paraId="3D7DC1C8" w14:textId="2E679E6E">
      <w:pPr>
        <w:pStyle w:val="Normal"/>
        <w:ind w:firstLine="0"/>
        <w:jc w:val="both"/>
        <w:rPr>
          <w:del w:author="Claudia Albuquerque de Lima Queiroz Costa" w:date="2022-11-18T12:31:42.992Z" w:id="573560616"/>
          <w:rStyle w:val="Fontepargpadro1"/>
          <w:rFonts w:eastAsia="Calibri" w:cs="Arial"/>
          <w:color w:val="000000" w:themeColor="text1" w:themeTint="FF" w:themeShade="FF"/>
          <w:lang w:eastAsia="en-US" w:bidi="ar-SA"/>
        </w:rPr>
      </w:pPr>
    </w:p>
    <w:p w:rsidR="7553DA31" w:rsidP="11F83FF4" w:rsidRDefault="7553DA31" w14:paraId="74A05C42" w14:textId="5B56D046">
      <w:pPr>
        <w:pStyle w:val="Normal"/>
        <w:ind w:firstLine="0"/>
        <w:jc w:val="both"/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</w:pPr>
    </w:p>
    <w:p w:rsidR="00C769D3" w:rsidP="33EDA6F8" w:rsidRDefault="10D122A7" w14:paraId="776455FD" w14:textId="35C3F707">
      <w:pPr>
        <w:pStyle w:val="Ttulo1"/>
        <w:numPr>
          <w:numId w:val="0"/>
        </w:numPr>
        <w:rPr>
          <w:rFonts w:eastAsia="Arial"/>
          <w:caps w:val="1"/>
          <w:lang w:eastAsia="zh-CN" w:bidi="hi-IN"/>
          <w:rPrChange w:author="LUIZ CARLOS DOS SANTOS FERREIRA SACRAMENTO" w:date="2022-11-14T15:42:00Z" w:id="388744974">
            <w:rPr>
              <w:rStyle w:val="Fontepargpadro1"/>
            </w:rPr>
          </w:rPrChange>
        </w:rPr>
      </w:pPr>
      <w:bookmarkStart w:name="_Toc119452030" w:id="280"/>
      <w:bookmarkEnd w:id="280"/>
      <w:bookmarkStart w:name="_Toc917615832" w:id="3049292"/>
      <w:r w:rsidRPr="645E0836" w:rsidR="10D122A7">
        <w:rPr>
          <w:rFonts w:eastAsia="Arial"/>
          <w:caps w:val="1"/>
        </w:rPr>
        <w:t xml:space="preserve"> </w:t>
      </w:r>
      <w:r w:rsidRPr="645E0836" w:rsidR="63916FE9">
        <w:rPr>
          <w:rFonts w:eastAsia="Arial"/>
          <w:caps w:val="1"/>
        </w:rPr>
        <w:t xml:space="preserve"> </w:t>
      </w:r>
      <w:r w:rsidRPr="645E0836" w:rsidR="725A1550">
        <w:rPr>
          <w:rFonts w:eastAsia="Arial"/>
          <w:caps w:val="1"/>
        </w:rPr>
        <w:t>6</w:t>
      </w:r>
      <w:bookmarkStart w:name="_Toc119484758" w:id="281"/>
      <w:r w:rsidRPr="645E0836" w:rsidR="63916FE9">
        <w:rPr>
          <w:rFonts w:eastAsia="Arial"/>
          <w:caps w:val="1"/>
        </w:rPr>
        <w:t xml:space="preserve">. </w:t>
      </w:r>
      <w:r w:rsidRPr="645E0836" w:rsidR="2490BE25">
        <w:rPr>
          <w:rFonts w:eastAsia="Arial"/>
          <w:caps w:val="1"/>
        </w:rPr>
        <w:t>Conclusão</w:t>
      </w:r>
      <w:bookmarkEnd w:id="281"/>
      <w:bookmarkEnd w:id="3049292"/>
    </w:p>
    <w:p w:rsidR="00C769D3" w:rsidP="643DED0F" w:rsidRDefault="00C769D3" w14:paraId="27169EA7" w14:textId="3A85B8EF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00C769D3" w:rsidP="643DED0F" w:rsidRDefault="2490BE25" w14:paraId="3DED5239" w14:textId="3CB1E93D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  <w:r w:rsidRPr="39195C80" w:rsidR="3D1B0E38">
        <w:rPr>
          <w:rStyle w:val="Fontepargpadro1"/>
          <w:rFonts w:eastAsia="Calibri" w:cs="Arial"/>
          <w:color w:val="FF0000"/>
          <w:lang w:eastAsia="en-US" w:bidi="ar-SA"/>
        </w:rPr>
        <w:t xml:space="preserve">     </w:t>
      </w:r>
      <w:r w:rsidRPr="39195C80" w:rsidR="3D1B0E38">
        <w:rPr>
          <w:rStyle w:val="Fontepargpadro1"/>
          <w:rFonts w:eastAsia="Calibri" w:cs="Arial"/>
          <w:color w:val="auto"/>
          <w:lang w:eastAsia="en-US" w:bidi="ar-SA"/>
        </w:rPr>
        <w:t xml:space="preserve"> </w:t>
      </w:r>
      <w:r w:rsidRPr="39195C80" w:rsidR="347B43FB">
        <w:rPr>
          <w:rStyle w:val="Fontepargpadro1"/>
          <w:rFonts w:eastAsia="Calibri" w:cs="Arial"/>
          <w:color w:val="auto"/>
          <w:lang w:eastAsia="en-US" w:bidi="ar-SA"/>
        </w:rPr>
        <w:t xml:space="preserve">A Partir da análise </w:t>
      </w:r>
      <w:r w:rsidRPr="39195C80" w:rsidR="2490BE25">
        <w:rPr>
          <w:rStyle w:val="Fontepargpadro1"/>
          <w:rFonts w:eastAsia="Calibri" w:cs="Arial"/>
          <w:color w:val="auto"/>
          <w:lang w:eastAsia="en-US" w:bidi="ar-SA"/>
        </w:rPr>
        <w:t>dos</w:t>
      </w:r>
      <w:r w:rsidRPr="39195C80" w:rsidR="2490BE25">
        <w:rPr>
          <w:rStyle w:val="Fontepargpadro1"/>
          <w:rFonts w:eastAsia="Calibri" w:cs="Arial"/>
          <w:color w:val="auto"/>
          <w:lang w:eastAsia="en-US" w:bidi="ar-SA"/>
        </w:rPr>
        <w:t xml:space="preserve"> achados, inferiu</w:t>
      </w:r>
      <w:r w:rsidRPr="39195C80" w:rsidR="2490BE2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-se que o principal desafio é a mudança de m</w:t>
      </w:r>
      <w:r w:rsidRPr="39195C80" w:rsidR="761FD362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entalidade</w:t>
      </w:r>
      <w:r w:rsidRPr="39195C80" w:rsidR="2490BE2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por parte das pessoas que consomem </w:t>
      </w:r>
      <w:r w:rsidRPr="39195C80" w:rsidR="46101127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os conteúdos da grande m</w:t>
      </w:r>
      <w:r w:rsidRPr="39195C80" w:rsidR="58BFA231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ídia</w:t>
      </w:r>
      <w:r w:rsidRPr="39195C80" w:rsidR="46101127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.</w:t>
      </w:r>
      <w:r w:rsidRPr="39195C80" w:rsidR="640768F1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De certa forma</w:t>
      </w:r>
      <w:r w:rsidRPr="39195C80" w:rsidR="2490BE2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</w:t>
      </w:r>
      <w:r w:rsidRPr="39195C80" w:rsidR="43616D2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é </w:t>
      </w:r>
      <w:r w:rsidRPr="39195C80" w:rsidR="2490BE2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inegável o poder que a comunicação tem em informar e disseminar conteúdo</w:t>
      </w:r>
      <w:r w:rsidRPr="39195C80" w:rsidR="6A6DFF5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s, g</w:t>
      </w:r>
      <w:r w:rsidRPr="39195C80" w:rsidR="2490BE2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raças aos avanços da tecnologia</w:t>
      </w:r>
      <w:r w:rsidRPr="39195C80" w:rsidR="22AC4E23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.</w:t>
      </w:r>
      <w:r w:rsidRPr="39195C80" w:rsidR="14AE51C6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</w:t>
      </w:r>
      <w:r w:rsidRPr="39195C80" w:rsidR="5272B2F2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Prova disso são</w:t>
      </w:r>
      <w:r w:rsidRPr="39195C80" w:rsidR="2490BE2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</w:t>
      </w:r>
      <w:r w:rsidRPr="39195C80" w:rsidR="755EEC87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a</w:t>
      </w:r>
      <w:r w:rsidRPr="39195C80" w:rsidR="2490BE2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s novas redes sociais de vídeos curtos e até outras mais antigas como You</w:t>
      </w:r>
      <w:r w:rsidRPr="39195C80" w:rsidR="1804E949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T</w:t>
      </w:r>
      <w:r w:rsidRPr="39195C80" w:rsidR="2490BE2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ube e Facebook</w:t>
      </w:r>
      <w:r w:rsidRPr="39195C80" w:rsidR="7400C45E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que </w:t>
      </w:r>
      <w:r w:rsidRPr="39195C80" w:rsidR="72FF9078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são exemplos</w:t>
      </w:r>
      <w:r w:rsidRPr="39195C80" w:rsidR="2490BE2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de</w:t>
      </w:r>
      <w:r w:rsidRPr="39195C80" w:rsidR="06572A67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duas</w:t>
      </w:r>
      <w:r w:rsidRPr="39195C80" w:rsidR="2490BE2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</w:t>
      </w:r>
      <w:r w:rsidRPr="39195C80" w:rsidR="13AD1DE0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famosas </w:t>
      </w:r>
      <w:r w:rsidRPr="39195C80" w:rsidR="20085961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>redes sociais.</w:t>
      </w:r>
      <w:r w:rsidRPr="39195C80" w:rsidR="2490BE25">
        <w:rPr>
          <w:rStyle w:val="Fontepargpadro1"/>
          <w:rFonts w:eastAsia="Calibri" w:cs="Arial"/>
          <w:color w:val="000000" w:themeColor="text1" w:themeTint="FF" w:themeShade="FF"/>
          <w:lang w:eastAsia="en-US" w:bidi="ar-SA"/>
        </w:rPr>
        <w:t xml:space="preserve"> </w:t>
      </w:r>
    </w:p>
    <w:p w:rsidR="00C769D3" w:rsidP="643DED0F" w:rsidRDefault="00C769D3" w14:paraId="0439BCC1" w14:textId="20FB9D82">
      <w:pPr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00A17DE4" w:rsidP="643DED0F" w:rsidRDefault="00A17DE4" w14:paraId="6FD65406" w14:textId="0C62552E">
      <w:pPr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3EDA6F8" w:rsidP="11F83FF4" w:rsidRDefault="33EDA6F8" w14:paraId="4EAAE186" w14:textId="5A19B2AF">
      <w:pPr>
        <w:pStyle w:val="Ttulo1"/>
        <w:numPr>
          <w:numId w:val="0"/>
        </w:numPr>
        <w:ind w:left="2127"/>
        <w:jc w:val="both"/>
        <w:rPr>
          <w:del w:author="Claudia Albuquerque de Lima Queiroz Costa" w:date="2022-11-18T12:31:49.067Z" w:id="1930604561"/>
          <w:rFonts w:eastAsia="Arial"/>
          <w:caps w:val="1"/>
        </w:rPr>
        <w:pPrChange w:author="Claudia Albuquerque de Lima Queiroz Costa" w:date="2022-11-18T12:31:50.037Z" w:id="282">
          <w:pPr/>
        </w:pPrChange>
      </w:pPr>
    </w:p>
    <w:p w:rsidR="33EDA6F8" w:rsidP="11F83FF4" w:rsidRDefault="33EDA6F8" w14:paraId="3ADAAE96" w14:textId="175DA01A">
      <w:pPr>
        <w:ind w:firstLine="0"/>
        <w:rPr>
          <w:del w:author="Claudia Albuquerque de Lima Queiroz Costa" w:date="2022-11-18T12:31:48.236Z" w:id="145773848"/>
        </w:rPr>
        <w:pPrChange w:author="Claudia Albuquerque de Lima Queiroz Costa" w:date="2022-11-18T12:31:48.557Z" w:id="283">
          <w:pPr>
            <w:pStyle w:val="Ttulo1"/>
            <w:ind w:left="2476"/>
            <w:jc w:val="both"/>
          </w:pPr>
        </w:pPrChange>
      </w:pPr>
      <w:commentRangeStart w:id="182675067"/>
      <w:commentRangeStart w:id="2081856374"/>
      <w:commentRangeStart w:id="280304459"/>
      <w:commentRangeEnd w:id="182675067"/>
      <w:r>
        <w:rPr>
          <w:rStyle w:val="CommentReference"/>
        </w:rPr>
        <w:commentReference w:id="182675067"/>
      </w:r>
      <w:commentRangeEnd w:id="2081856374"/>
      <w:r>
        <w:rPr>
          <w:rStyle w:val="CommentReference"/>
        </w:rPr>
        <w:commentReference w:id="2081856374"/>
      </w:r>
      <w:commentRangeEnd w:id="280304459"/>
      <w:r>
        <w:rPr>
          <w:rStyle w:val="CommentReference"/>
        </w:rPr>
        <w:commentReference w:id="280304459"/>
      </w:r>
    </w:p>
    <w:p w:rsidR="33EDA6F8" w:rsidP="7553DA31" w:rsidRDefault="33EDA6F8" w14:paraId="7887E7EA" w14:textId="33113A4C">
      <w:pPr>
        <w:ind w:firstLine="0"/>
        <w:rPr>
          <w:del w:author="LUIZ CARLOS DOS SANTOS FERREIRA SACRAMENTO" w:date="2022-11-17T21:09:42.94Z" w:id="911444623"/>
        </w:rPr>
      </w:pPr>
    </w:p>
    <w:p w:rsidR="7553DA31" w:rsidP="7553DA31" w:rsidRDefault="7553DA31" w14:paraId="66F2BA10" w14:textId="4FF40279">
      <w:pPr>
        <w:pStyle w:val="Normal"/>
        <w:ind w:firstLine="0"/>
      </w:pPr>
    </w:p>
    <w:p w:rsidR="00C769D3" w:rsidP="645E0836" w:rsidRDefault="1BCFBEB7" w14:paraId="539F3D65" w14:textId="592C4AAB">
      <w:pPr>
        <w:pStyle w:val="Ttulo1"/>
        <w:numPr>
          <w:numId w:val="0"/>
        </w:numPr>
        <w:jc w:val="both"/>
        <w:rPr>
          <w:rFonts w:eastAsia="Arial"/>
          <w:caps w:val="1"/>
        </w:rPr>
        <w:pPrChange w:author="LUIZ CARLOS DOS SANTOS FERREIRA SACRAMENTO" w:date="2022-11-16T17:08:00Z" w:id="285">
          <w:pPr>
            <w:jc w:val="both"/>
          </w:pPr>
        </w:pPrChange>
      </w:pPr>
      <w:bookmarkStart w:name="_Toc119484759" w:id="286"/>
      <w:bookmarkStart w:name="_Toc1893808781" w:id="1887244545"/>
      <w:r w:rsidRPr="645E0836" w:rsidR="6CA6C899">
        <w:rPr>
          <w:rFonts w:eastAsia="Arial"/>
          <w:caps w:val="1"/>
        </w:rPr>
        <w:t>7</w:t>
      </w:r>
      <w:r w:rsidRPr="645E0836" w:rsidR="1BCFBEB7">
        <w:rPr>
          <w:rFonts w:eastAsia="Arial"/>
          <w:caps w:val="1"/>
        </w:rPr>
        <w:t xml:space="preserve"> </w:t>
      </w:r>
      <w:r w:rsidRPr="645E0836" w:rsidR="6C1A490C">
        <w:rPr>
          <w:rFonts w:eastAsia="Arial"/>
          <w:caps w:val="1"/>
        </w:rPr>
        <w:t>Referências</w:t>
      </w:r>
      <w:bookmarkEnd w:id="286"/>
      <w:bookmarkEnd w:id="1887244545"/>
    </w:p>
    <w:p w:rsidR="00C769D3" w:rsidRDefault="00C769D3" w14:paraId="1F032708" w14:textId="77777777">
      <w:pPr>
        <w:ind w:firstLine="850"/>
        <w:rPr>
          <w:rFonts w:eastAsia="Arial" w:cs="Arial"/>
          <w:b/>
          <w:bCs/>
          <w:caps/>
          <w:color w:val="000000" w:themeColor="text1"/>
          <w:rPrChange w:author="LUIZ CARLOS DOS SANTOS FERREIRA SACRAMENTO" w:date="2022-11-14T15:42:00Z" w:id="287">
            <w:rPr>
              <w:rFonts w:ascii="Arial" w:hAnsi="Arial"/>
              <w:b/>
              <w:bCs/>
            </w:rPr>
          </w:rPrChange>
        </w:rPr>
        <w:pPrChange w:author="LUIZ CARLOS DOS SANTOS FERREIRA SACRAMENTO" w:date="2022-11-14T15:42:00Z" w:id="288">
          <w:pPr>
            <w:pStyle w:val="Standard"/>
            <w:jc w:val="both"/>
          </w:pPr>
        </w:pPrChange>
      </w:pPr>
    </w:p>
    <w:p w:rsidR="00C769D3" w:rsidP="00C769D3" w:rsidRDefault="00C769D3" w14:paraId="56FD217E" w14:textId="77777777">
      <w:pPr>
        <w:pStyle w:val="Standard"/>
        <w:jc w:val="both"/>
        <w:rPr>
          <w:rStyle w:val="Fontepargpadro1"/>
          <w:rFonts w:ascii="Arial Nova" w:hAnsi="Arial Nova" w:eastAsia="Arial Nova" w:cs="Arial Nova"/>
        </w:rPr>
      </w:pPr>
      <w:r w:rsidRPr="643DED0F">
        <w:rPr>
          <w:rStyle w:val="Fontepargpadro1"/>
          <w:rFonts w:ascii="Arial Nova" w:hAnsi="Arial Nova" w:eastAsia="Arial Nova" w:cs="Arial Nova"/>
        </w:rPr>
        <w:t xml:space="preserve">BARDIN, Laurence. </w:t>
      </w:r>
      <w:r w:rsidRPr="643DED0F">
        <w:rPr>
          <w:rStyle w:val="Fontepargpadro1"/>
          <w:rFonts w:ascii="Arial Nova" w:hAnsi="Arial Nova" w:eastAsia="Arial Nova" w:cs="Arial Nova"/>
          <w:b/>
          <w:bCs/>
        </w:rPr>
        <w:t>ANÁLISE DE CONTEÚDO</w:t>
      </w:r>
      <w:r w:rsidRPr="643DED0F">
        <w:rPr>
          <w:rStyle w:val="Fontepargpadro1"/>
          <w:rFonts w:ascii="Arial Nova" w:hAnsi="Arial Nova" w:eastAsia="Arial Nova" w:cs="Arial Nova"/>
        </w:rPr>
        <w:t>. Tradução de Luís Antero Reto e Augusto Pinheiro. São Paulo: Edições 70 LTDA, 1997, 9 45. Disponível em: &lt;https://ia802902.us.archive.org/8/items/bardin-laurence-analise-de-conteudo/bardin-laurence-analise-de-conteudo.pdf&gt; acesso em 31/08/2022</w:t>
      </w:r>
    </w:p>
    <w:p w:rsidR="00C769D3" w:rsidP="00C769D3" w:rsidRDefault="00C769D3" w14:paraId="47FAB278" w14:textId="77777777">
      <w:pPr>
        <w:pStyle w:val="Standard"/>
        <w:rPr>
          <w:rFonts w:ascii="Arial Nova" w:hAnsi="Arial Nova" w:eastAsia="Arial Nova" w:cs="Arial Nova"/>
          <w:b/>
          <w:bCs/>
        </w:rPr>
      </w:pPr>
    </w:p>
    <w:p w:rsidR="00ED17C8" w:rsidP="3FD11D8D" w:rsidRDefault="69C33ECA" w14:paraId="2631571A" w14:textId="4C6C8E45">
      <w:pPr>
        <w:spacing w:line="300" w:lineRule="exact"/>
        <w:ind w:firstLine="0"/>
        <w:jc w:val="both"/>
        <w:rPr>
          <w:rStyle w:val="Fontepargpadro1"/>
          <w:rFonts w:ascii="Arial Nova" w:hAnsi="Arial Nova" w:eastAsia="Arial Nova" w:cs="Arial Nova"/>
        </w:rPr>
      </w:pPr>
      <w:r w:rsidRPr="3FD11D8D">
        <w:rPr>
          <w:rFonts w:ascii="Arial Nova" w:hAnsi="Arial Nova" w:eastAsia="Arial Nova" w:cs="Arial Nova"/>
        </w:rPr>
        <w:t xml:space="preserve">BOHR, Neils.  </w:t>
      </w:r>
      <w:r w:rsidRPr="3FD11D8D">
        <w:rPr>
          <w:rFonts w:ascii="Arial Nova" w:hAnsi="Arial Nova" w:eastAsia="Arial Nova" w:cs="Arial Nova"/>
          <w:b/>
          <w:bCs/>
        </w:rPr>
        <w:t>O IMAGINÁRIO DA CIBERCULTURA. ENTRE NEO-LUDDISMO, TECNO-UTOPIA, TECNOREALISMO E TECNOSURREALISMO.</w:t>
      </w:r>
      <w:r w:rsidRPr="3FD11D8D">
        <w:rPr>
          <w:rFonts w:ascii="Arial Nova" w:hAnsi="Arial Nova" w:eastAsia="Arial Nova" w:cs="Arial Nova"/>
        </w:rPr>
        <w:t xml:space="preserve"> </w:t>
      </w:r>
      <w:r w:rsidRPr="3FD11D8D">
        <w:rPr>
          <w:rStyle w:val="Fontepargpadro1"/>
          <w:rFonts w:ascii="Arial Nova" w:hAnsi="Arial Nova" w:eastAsia="Arial Nova" w:cs="Arial Nova"/>
          <w:b/>
          <w:bCs/>
        </w:rPr>
        <w:t xml:space="preserve"> </w:t>
      </w:r>
      <w:r w:rsidRPr="3FD11D8D">
        <w:rPr>
          <w:rStyle w:val="Fontepargpadro1"/>
          <w:rFonts w:ascii="Arial Nova" w:hAnsi="Arial Nova" w:eastAsia="Arial Nova" w:cs="Arial Nova"/>
        </w:rPr>
        <w:t>Disponível em: &lt;</w:t>
      </w:r>
      <w:r w:rsidR="00C07A9F">
        <w:fldChar w:fldCharType="begin"/>
      </w:r>
      <w:r w:rsidR="00C07A9F">
        <w:instrText xml:space="preserve">HYPERLINK "https://www.facom.ufba.br/ciberpesquisa/andremos/imaginario.htm" </w:instrText>
      </w:r>
      <w:r w:rsidR="00C07A9F">
        <w:fldChar w:fldCharType="separate"/>
      </w:r>
      <w:r w:rsidRPr="3FD11D8D">
        <w:rPr>
          <w:rStyle w:val="Fontepargpadro1"/>
          <w:rFonts w:eastAsia="Calibri" w:cs="Arial"/>
          <w:color w:val="000000" w:themeColor="text1"/>
          <w:lang w:eastAsia="en-US" w:bidi="ar-SA"/>
        </w:rPr>
        <w:t>https://www.facom.ufba.br/ciberpesquisa/andre</w:t>
      </w:r>
      <w:ins w:author="LUIZ CARLOS DOS SANTOS FERREIRA SACRAMENTO" w:date="2022-11-15T12:18:00Z" w:id="289">
        <w:r w:rsidR="00C07A9F">
          <w:fldChar w:fldCharType="begin"/>
        </w:r>
        <w:r w:rsidR="00C07A9F">
          <w:instrText xml:space="preserve">HYPERLINK "http://mos/imaginario.htm" </w:instrText>
        </w:r>
        <w:r w:rsidR="00C07A9F">
          <w:fldChar w:fldCharType="separate"/>
        </w:r>
      </w:ins>
      <w:r w:rsidRPr="3FD11D8D">
        <w:rPr>
          <w:rFonts w:eastAsia="Calibri" w:cs="Arial"/>
          <w:lang w:eastAsia="en-US" w:bidi="ar-SA"/>
        </w:rPr>
        <w:t>mos/imaginario.htm</w:t>
      </w:r>
      <w:r w:rsidR="00C07A9F">
        <w:fldChar w:fldCharType="end"/>
      </w:r>
      <w:ins w:author="LUIZ CARLOS DOS SANTOS FERREIRA SACRAMENTO" w:date="2022-11-15T12:18:00Z" w:id="290">
        <w:r w:rsidR="00C07A9F">
          <w:fldChar w:fldCharType="end"/>
        </w:r>
      </w:ins>
      <w:r w:rsidRPr="3FD11D8D">
        <w:rPr>
          <w:rStyle w:val="Fontepargpadro1"/>
          <w:rFonts w:eastAsia="Calibri" w:cs="Arial"/>
          <w:color w:val="000000" w:themeColor="text1"/>
          <w:lang w:eastAsia="en-US" w:bidi="ar-SA"/>
        </w:rPr>
        <w:t xml:space="preserve"> &gt;</w:t>
      </w:r>
      <w:r w:rsidRPr="3FD11D8D">
        <w:rPr>
          <w:rStyle w:val="Fontepargpadro1"/>
          <w:rFonts w:ascii="Arial Nova" w:hAnsi="Arial Nova" w:eastAsia="Arial Nova" w:cs="Arial Nova"/>
        </w:rPr>
        <w:t xml:space="preserve"> acesso em 14/11/2022</w:t>
      </w:r>
    </w:p>
    <w:p w:rsidR="00ED17C8" w:rsidP="3FD11D8D" w:rsidRDefault="00ED17C8" w14:paraId="13CEED69" w14:textId="19198A1D">
      <w:pPr>
        <w:pStyle w:val="Standard"/>
        <w:rPr>
          <w:rFonts w:ascii="Arial Nova" w:hAnsi="Arial Nova" w:eastAsia="Arial Nova" w:cs="Arial Nova"/>
          <w:b/>
          <w:bCs/>
        </w:rPr>
      </w:pPr>
    </w:p>
    <w:p w:rsidR="00ED17C8" w:rsidP="3FD11D8D" w:rsidRDefault="69C33ECA" w14:paraId="59BD7FEB" w14:textId="7927C898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  <w:r w:rsidRPr="3FD11D8D">
        <w:rPr>
          <w:rStyle w:val="Fontepargpadro1"/>
          <w:rFonts w:ascii="Arial Nova" w:hAnsi="Arial Nova" w:eastAsia="Arial Nova" w:cs="Arial Nova"/>
        </w:rPr>
        <w:t xml:space="preserve">FOLHA DE S. PAULO. </w:t>
      </w:r>
      <w:r w:rsidRPr="3FD11D8D">
        <w:rPr>
          <w:rStyle w:val="Fontepargpadro1"/>
          <w:rFonts w:ascii="Arial Nova" w:hAnsi="Arial Nova" w:eastAsia="Arial Nova" w:cs="Arial Nova"/>
          <w:b/>
          <w:bCs/>
        </w:rPr>
        <w:t xml:space="preserve"> Sociólogo defende a "</w:t>
      </w:r>
      <w:r w:rsidRPr="3FD11D8D">
        <w:rPr>
          <w:rFonts w:ascii="Arial Nova" w:hAnsi="Arial Nova" w:eastAsia="Arial Nova" w:cs="Arial Nova"/>
          <w:b/>
          <w:bCs/>
        </w:rPr>
        <w:t>tecnodemocracia</w:t>
      </w:r>
      <w:r w:rsidRPr="3FD11D8D">
        <w:rPr>
          <w:rFonts w:ascii="Times New Roman" w:hAnsi="Times New Roman" w:eastAsia="Times New Roman" w:cs="Times New Roman"/>
          <w:b/>
          <w:bCs/>
          <w:color w:val="000000" w:themeColor="text1"/>
        </w:rPr>
        <w:t>"</w:t>
      </w:r>
      <w:r w:rsidRPr="3FD11D8D">
        <w:rPr>
          <w:rStyle w:val="Fontepargpadro1"/>
          <w:rFonts w:ascii="Arial Nova" w:hAnsi="Arial Nova" w:eastAsia="Arial Nova" w:cs="Arial Nova"/>
        </w:rPr>
        <w:t xml:space="preserve"> Disponível em: &lt; </w:t>
      </w:r>
      <w:r w:rsidRPr="3FD11D8D">
        <w:rPr>
          <w:rStyle w:val="Fontepargpadro1"/>
          <w:rFonts w:eastAsia="Calibri" w:cs="Arial"/>
          <w:color w:val="000000" w:themeColor="text1"/>
          <w:lang w:eastAsia="en-US" w:bidi="ar-SA"/>
        </w:rPr>
        <w:t>https://www1.folha.uol.com.br/fsp/ilustrad/fq09129806.htm</w:t>
      </w:r>
    </w:p>
    <w:p w:rsidR="00ED17C8" w:rsidP="3FD11D8D" w:rsidRDefault="69C33ECA" w14:paraId="72B43EE5" w14:textId="0C69C4F0">
      <w:pPr>
        <w:pStyle w:val="Standard"/>
        <w:jc w:val="both"/>
        <w:rPr>
          <w:rStyle w:val="Fontepargpadro1"/>
          <w:rFonts w:ascii="Arial Nova" w:hAnsi="Arial Nova" w:eastAsia="Arial Nova" w:cs="Arial Nova"/>
        </w:rPr>
      </w:pPr>
      <w:r w:rsidRPr="3FD11D8D">
        <w:rPr>
          <w:rStyle w:val="Fontepargpadro1"/>
          <w:rFonts w:ascii="Arial Nova" w:hAnsi="Arial Nova" w:eastAsia="Arial Nova" w:cs="Arial Nova"/>
        </w:rPr>
        <w:t xml:space="preserve"> &gt; acesso em 14/11/2022</w:t>
      </w:r>
    </w:p>
    <w:p w:rsidR="00ED17C8" w:rsidP="3FD11D8D" w:rsidRDefault="00ED17C8" w14:paraId="050A4824" w14:textId="66FAF109">
      <w:pPr>
        <w:pStyle w:val="Standard"/>
        <w:rPr>
          <w:rFonts w:ascii="Arial Nova" w:hAnsi="Arial Nova" w:eastAsia="Arial Nova" w:cs="Arial Nova"/>
          <w:b/>
          <w:bCs/>
        </w:rPr>
      </w:pPr>
    </w:p>
    <w:p w:rsidR="00ED17C8" w:rsidP="3FD11D8D" w:rsidRDefault="69C33ECA" w14:paraId="1991AB34" w14:textId="77777777">
      <w:pPr>
        <w:pStyle w:val="Standard"/>
        <w:jc w:val="both"/>
        <w:rPr>
          <w:rFonts w:ascii="Arial Nova" w:hAnsi="Arial Nova" w:eastAsia="Arial Nova" w:cs="Arial Nova"/>
        </w:rPr>
      </w:pPr>
      <w:r w:rsidRPr="3FD11D8D">
        <w:rPr>
          <w:rFonts w:ascii="Arial Nova" w:hAnsi="Arial Nova" w:eastAsia="Arial Nova" w:cs="Arial Nova"/>
        </w:rPr>
        <w:t>LIMA, Cláudia. Temas Contemporâneos Sobre Tecnologia e Comunicação. 29 agosto. 2022. Apresentação do Power Point em PDF. Disponível em: https://www.facebook.com/groups/1558722861039967/permalink/3365288030383432. Acesso em 20 out. 2022.</w:t>
      </w:r>
    </w:p>
    <w:p w:rsidR="00ED17C8" w:rsidP="3FD11D8D" w:rsidRDefault="00ED17C8" w14:paraId="6A5B50C2" w14:textId="2FC1A388">
      <w:pPr>
        <w:pStyle w:val="Standard"/>
        <w:rPr>
          <w:rFonts w:ascii="Arial Nova" w:hAnsi="Arial Nova" w:eastAsia="Arial Nova" w:cs="Arial Nova"/>
          <w:b/>
          <w:bCs/>
        </w:rPr>
      </w:pPr>
    </w:p>
    <w:p w:rsidR="00ED17C8" w:rsidP="3FD11D8D" w:rsidRDefault="69C33ECA" w14:paraId="0FD211F0" w14:textId="5597B0B7">
      <w:pPr>
        <w:ind w:firstLine="0"/>
        <w:jc w:val="both"/>
        <w:rPr>
          <w:ins w:author="LUIZ CARLOS DOS SANTOS FERREIRA SACRAMENTO" w:date="2022-11-15T12:21:00Z" w:id="291"/>
          <w:rFonts w:ascii="Arial Nova" w:hAnsi="Arial Nova" w:eastAsia="Arial Nova" w:cs="Arial Nova"/>
        </w:rPr>
      </w:pPr>
      <w:r w:rsidRPr="3FD11D8D">
        <w:rPr>
          <w:rFonts w:ascii="Arial Nova" w:hAnsi="Arial Nova" w:eastAsia="Arial Nova" w:cs="Arial Nova"/>
        </w:rPr>
        <w:t>ROSA FILHO, Antônio da Paz (Ed.). A INFLUÊNCIA DA TECNOLOGIA NO COMPORTAMENTO DOS INDIVÍDUOS ATRAVÉS DO USO DO SMARTPHONE: Estudo sobre a influência das novas tecnologias no comportamento dos indivíduos, em especial a tecnologia da comunicação, através do uso do smartphone. 2015. Disponível em: &lt;https://monografias.brasilescola.uol.com.br/computacao/influencia-da-tecnologia-no-comportamento-dos-individuos-atraves-do-uso-do-smartphone.htm&gt;. Acesso em: 2 nov. 2022.</w:t>
      </w:r>
    </w:p>
    <w:p w:rsidR="00ED17C8" w:rsidP="3FD11D8D" w:rsidRDefault="00ED17C8" w14:paraId="7E4C14C4" w14:textId="1412D1DE">
      <w:pPr>
        <w:ind w:firstLine="0"/>
        <w:jc w:val="both"/>
        <w:rPr>
          <w:rFonts w:ascii="Arial Nova" w:hAnsi="Arial Nova" w:eastAsia="Arial Nova" w:cs="Arial Nova"/>
        </w:rPr>
      </w:pPr>
    </w:p>
    <w:p w:rsidR="00ED17C8" w:rsidRDefault="3FD11D8D" w14:paraId="0EC9F59D" w14:textId="684E78F5">
      <w:pPr>
        <w:ind w:firstLine="0"/>
        <w:jc w:val="both"/>
        <w:rPr>
          <w:ins w:author="LUIZ CARLOS DOS SANTOS FERREIRA SACRAMENTO" w:date="2022-11-15T12:19:00Z" w:id="292"/>
          <w:rStyle w:val="Fontepargpadro1"/>
          <w:rFonts w:eastAsia="Calibri" w:cs="Arial"/>
          <w:color w:val="000000" w:themeColor="text1"/>
          <w:lang w:eastAsia="en-US" w:bidi="ar-SA"/>
        </w:rPr>
        <w:pPrChange w:author="LUIZ CARLOS DOS SANTOS FERREIRA SACRAMENTO" w:date="2022-11-15T12:19:00Z" w:id="293">
          <w:pPr>
            <w:pStyle w:val="Standard"/>
          </w:pPr>
        </w:pPrChange>
      </w:pPr>
      <w:r w:rsidRPr="3FD11D8D">
        <w:rPr>
          <w:rStyle w:val="Fontepargpadro1"/>
          <w:rFonts w:ascii="Arial Nova" w:hAnsi="Arial Nova" w:eastAsia="Arial Nova" w:cs="Arial Nova"/>
        </w:rPr>
        <w:t xml:space="preserve">ROCHA, Larissa. </w:t>
      </w:r>
      <w:r w:rsidRPr="3FD11D8D">
        <w:rPr>
          <w:rStyle w:val="Fontepargpadro1"/>
          <w:rFonts w:ascii="Arial Nova" w:hAnsi="Arial Nova" w:eastAsia="Arial Nova" w:cs="Arial Nova"/>
          <w:b/>
          <w:bCs/>
        </w:rPr>
        <w:t xml:space="preserve">Imaginação Sociológica. </w:t>
      </w:r>
      <w:r w:rsidRPr="3FD11D8D">
        <w:rPr>
          <w:rStyle w:val="Fontepargpadro1"/>
          <w:rFonts w:ascii="Arial Nova" w:hAnsi="Arial Nova" w:eastAsia="Arial Nova" w:cs="Arial Nova"/>
        </w:rPr>
        <w:t xml:space="preserve">Disponível em: &lt; </w:t>
      </w:r>
      <w:r w:rsidRPr="3FD11D8D">
        <w:rPr>
          <w:rStyle w:val="Fontepargpadro1"/>
          <w:rFonts w:eastAsia="Calibri" w:cs="Arial"/>
          <w:color w:val="000000" w:themeColor="text1"/>
          <w:lang w:eastAsia="en-US" w:bidi="ar-SA"/>
        </w:rPr>
        <w:t xml:space="preserve"> https://descomplica.com.br/d/vs/aula/imaginacao-sociologica/</w:t>
      </w:r>
    </w:p>
    <w:p w:rsidR="00ED17C8" w:rsidP="3FD11D8D" w:rsidRDefault="3FD11D8D" w14:paraId="4B8E8382" w14:textId="4B68E639">
      <w:pPr>
        <w:pStyle w:val="Standard"/>
        <w:jc w:val="both"/>
        <w:rPr>
          <w:ins w:author="LUIZ CARLOS DOS SANTOS FERREIRA SACRAMENTO" w:date="2022-11-15T12:21:00Z" w:id="294"/>
          <w:rStyle w:val="Fontepargpadro1"/>
          <w:rFonts w:ascii="Arial Nova" w:hAnsi="Arial Nova" w:eastAsia="Arial Nova" w:cs="Arial Nova"/>
        </w:rPr>
      </w:pPr>
      <w:r w:rsidRPr="3FD11D8D">
        <w:rPr>
          <w:rStyle w:val="Fontepargpadro1"/>
          <w:rFonts w:ascii="Arial Nova" w:hAnsi="Arial Nova" w:eastAsia="Arial Nova" w:cs="Arial Nova"/>
        </w:rPr>
        <w:t xml:space="preserve"> &gt; acesso em 14/11/2022</w:t>
      </w:r>
    </w:p>
    <w:p w:rsidR="00ED17C8" w:rsidP="3FD11D8D" w:rsidRDefault="00ED17C8" w14:paraId="46BBA131" w14:textId="3674A14B">
      <w:pPr>
        <w:pStyle w:val="Standard"/>
        <w:jc w:val="both"/>
        <w:rPr>
          <w:rStyle w:val="Fontepargpadro1"/>
          <w:rFonts w:ascii="Arial Nova" w:hAnsi="Arial Nova" w:eastAsia="Arial Nova" w:cs="Arial Nova"/>
        </w:rPr>
      </w:pPr>
    </w:p>
    <w:p w:rsidR="00ED17C8" w:rsidRDefault="7A7770C4" w14:paraId="7EEB3635" w14:textId="0DD17D7F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  <w:pPrChange w:author="LUIZ CARLOS DOS SANTOS FERREIRA SACRAMENTO" w:date="2022-11-15T12:15:00Z" w:id="295">
          <w:pPr>
            <w:pStyle w:val="Standard"/>
            <w:jc w:val="both"/>
          </w:pPr>
        </w:pPrChange>
      </w:pPr>
      <w:r w:rsidRPr="3FD11D8D">
        <w:rPr>
          <w:rStyle w:val="Fontepargpadro1"/>
          <w:rFonts w:ascii="Arial Nova" w:hAnsi="Arial Nova" w:eastAsia="Arial Nova" w:cs="Arial Nova"/>
        </w:rPr>
        <w:t>SANCHES</w:t>
      </w:r>
      <w:r w:rsidRPr="3FD11D8D" w:rsidR="44E95468">
        <w:rPr>
          <w:rStyle w:val="Fontepargpadro1"/>
          <w:rFonts w:ascii="Arial Nova" w:hAnsi="Arial Nova" w:eastAsia="Arial Nova" w:cs="Arial Nova"/>
        </w:rPr>
        <w:t xml:space="preserve">, </w:t>
      </w:r>
      <w:r w:rsidRPr="3FD11D8D" w:rsidR="6612DE03">
        <w:rPr>
          <w:rStyle w:val="Fontepargpadro1"/>
          <w:rFonts w:ascii="Arial Nova" w:hAnsi="Arial Nova" w:eastAsia="Arial Nova" w:cs="Arial Nova"/>
        </w:rPr>
        <w:t>Adriana</w:t>
      </w:r>
      <w:r w:rsidRPr="3FD11D8D" w:rsidR="44E95468">
        <w:rPr>
          <w:rStyle w:val="Fontepargpadro1"/>
          <w:rFonts w:ascii="Arial Nova" w:hAnsi="Arial Nova" w:eastAsia="Arial Nova" w:cs="Arial Nova"/>
        </w:rPr>
        <w:t xml:space="preserve">. </w:t>
      </w:r>
      <w:r w:rsidRPr="3FD11D8D" w:rsidR="44E95468">
        <w:rPr>
          <w:rStyle w:val="Fontepargpadro1"/>
          <w:rFonts w:ascii="Arial Nova" w:hAnsi="Arial Nova" w:eastAsia="Arial Nova" w:cs="Arial Nova"/>
          <w:b/>
          <w:bCs/>
        </w:rPr>
        <w:t xml:space="preserve"> </w:t>
      </w:r>
      <w:r w:rsidRPr="3FD11D8D" w:rsidR="221DE568">
        <w:rPr>
          <w:rStyle w:val="Fontepargpadro1"/>
          <w:rFonts w:ascii="Arial Nova" w:hAnsi="Arial Nova" w:eastAsia="Arial Nova" w:cs="Arial Nova"/>
          <w:b/>
          <w:bCs/>
        </w:rPr>
        <w:t xml:space="preserve"> Tecnodemocracia e Liberdade Digital. </w:t>
      </w:r>
      <w:r w:rsidRPr="3FD11D8D" w:rsidR="44E95468">
        <w:rPr>
          <w:rStyle w:val="Fontepargpadro1"/>
          <w:rFonts w:ascii="Arial Nova" w:hAnsi="Arial Nova" w:eastAsia="Arial Nova" w:cs="Arial Nova"/>
        </w:rPr>
        <w:t xml:space="preserve">Disponível em: </w:t>
      </w:r>
      <w:bookmarkStart w:name="_Int_5qsCtEUF" w:id="296"/>
      <w:r w:rsidRPr="3FD11D8D" w:rsidR="44E95468">
        <w:rPr>
          <w:rStyle w:val="Fontepargpadro1"/>
          <w:rFonts w:ascii="Arial Nova" w:hAnsi="Arial Nova" w:eastAsia="Arial Nova" w:cs="Arial Nova"/>
        </w:rPr>
        <w:t xml:space="preserve">&lt; </w:t>
      </w:r>
      <w:r w:rsidRPr="3FD11D8D" w:rsidR="0A056CB4">
        <w:rPr>
          <w:rStyle w:val="Fontepargpadro1"/>
          <w:rFonts w:eastAsia="Calibri" w:cs="Arial"/>
          <w:color w:val="000000" w:themeColor="text1"/>
          <w:lang w:eastAsia="en-US" w:bidi="ar-SA"/>
        </w:rPr>
        <w:t xml:space="preserve"> https://www.trabalhosescolares.net/tecnodemocracia-e-liberdade-digital/</w:t>
      </w:r>
      <w:bookmarkEnd w:id="296"/>
    </w:p>
    <w:p w:rsidR="00ED17C8" w:rsidP="3FD11D8D" w:rsidRDefault="44E95468" w14:paraId="1545E9F5" w14:textId="76AF0690">
      <w:pPr>
        <w:pStyle w:val="Standard"/>
        <w:jc w:val="both"/>
        <w:rPr>
          <w:ins w:author="LUIZ CARLOS DOS SANTOS FERREIRA SACRAMENTO" w:date="2022-11-15T12:21:00Z" w:id="297"/>
          <w:rStyle w:val="Fontepargpadro1"/>
          <w:rFonts w:ascii="Arial Nova" w:hAnsi="Arial Nova" w:eastAsia="Arial Nova" w:cs="Arial Nova"/>
        </w:rPr>
      </w:pPr>
      <w:r w:rsidRPr="3FD11D8D">
        <w:rPr>
          <w:rStyle w:val="Fontepargpadro1"/>
          <w:rFonts w:ascii="Arial Nova" w:hAnsi="Arial Nova" w:eastAsia="Arial Nova" w:cs="Arial Nova"/>
        </w:rPr>
        <w:t xml:space="preserve"> &gt; acesso em 14/11/2022</w:t>
      </w:r>
    </w:p>
    <w:p w:rsidR="00ED17C8" w:rsidP="3FD11D8D" w:rsidRDefault="00ED17C8" w14:paraId="2AEEB7ED" w14:textId="76625FE5">
      <w:pPr>
        <w:pStyle w:val="Standard"/>
        <w:jc w:val="both"/>
        <w:rPr>
          <w:rStyle w:val="Fontepargpadro1"/>
          <w:rFonts w:ascii="Arial Nova" w:hAnsi="Arial Nova" w:eastAsia="Arial Nova" w:cs="Arial Nova"/>
        </w:rPr>
      </w:pPr>
    </w:p>
    <w:p w:rsidR="00ED17C8" w:rsidP="3FD11D8D" w:rsidRDefault="4C41E008" w14:paraId="1FA84ADF" w14:textId="77777777">
      <w:pPr>
        <w:pStyle w:val="Standard"/>
        <w:jc w:val="both"/>
        <w:rPr>
          <w:rFonts w:ascii="Arial Nova" w:hAnsi="Arial Nova" w:eastAsia="Arial Nova" w:cs="Arial Nova"/>
        </w:rPr>
      </w:pPr>
      <w:r w:rsidRPr="3FD11D8D">
        <w:rPr>
          <w:rFonts w:ascii="Arial Nova" w:hAnsi="Arial Nova" w:eastAsia="Arial Nova" w:cs="Arial Nova"/>
        </w:rPr>
        <w:t>SILVA, Érica de Paula. Capitalismo midiático e marketing: Uma análise crítica sobre o uso das redes sociais nas ações e práticas de marketing. 2017. 106 f. Trabalho de Conclusão de Curso (Mestrado em Comunicação e Semiótica) - Pontifícia Universidade Católica de São Paulo, São Paulo,2017.</w:t>
      </w:r>
    </w:p>
    <w:p w:rsidR="00ED17C8" w:rsidP="3FD11D8D" w:rsidRDefault="00ED17C8" w14:paraId="733BB1C2" w14:textId="474DFB5D">
      <w:pPr>
        <w:ind w:firstLine="0"/>
        <w:jc w:val="both"/>
        <w:rPr>
          <w:rFonts w:ascii="Arial Nova" w:hAnsi="Arial Nova" w:eastAsia="Arial Nova" w:cs="Arial Nova"/>
        </w:rPr>
      </w:pPr>
    </w:p>
    <w:p w:rsidR="00ED17C8" w:rsidP="3FD11D8D" w:rsidRDefault="00ED17C8" w14:paraId="7E1B1342" w14:textId="0E115B0D">
      <w:pPr>
        <w:ind w:firstLine="0"/>
        <w:jc w:val="both"/>
        <w:rPr>
          <w:rStyle w:val="Fontepargpadro1"/>
          <w:rFonts w:eastAsia="Calibri" w:cs="Arial"/>
          <w:color w:val="000000" w:themeColor="text1"/>
          <w:lang w:eastAsia="en-US" w:bidi="ar-SA"/>
        </w:rPr>
      </w:pPr>
    </w:p>
    <w:p w:rsidR="33EDA6F8" w:rsidP="33EDA6F8" w:rsidRDefault="33EDA6F8" w14:paraId="67CE95D9" w14:textId="6F7956CF">
      <w:pPr>
        <w:pStyle w:val="Ttulo1"/>
        <w:numPr>
          <w:numId w:val="0"/>
        </w:numPr>
        <w:ind w:left="-38"/>
        <w:jc w:val="center"/>
      </w:pPr>
    </w:p>
    <w:p w:rsidR="33EDA6F8" w:rsidP="33EDA6F8" w:rsidRDefault="33EDA6F8" w14:paraId="65CEA2DB" w14:textId="4097713E">
      <w:pPr>
        <w:pStyle w:val="Ttulo1"/>
        <w:numPr>
          <w:numId w:val="0"/>
        </w:numPr>
        <w:ind w:left="-38"/>
        <w:jc w:val="center"/>
      </w:pPr>
    </w:p>
    <w:p w:rsidR="33EDA6F8" w:rsidP="33EDA6F8" w:rsidRDefault="33EDA6F8" w14:paraId="10876D1B" w14:textId="67C0B905">
      <w:pPr>
        <w:pStyle w:val="Ttulo1"/>
        <w:numPr>
          <w:numId w:val="0"/>
        </w:numPr>
        <w:ind w:left="-38"/>
        <w:jc w:val="center"/>
        <w:rPr>
          <w:del w:author="LUIZ CARLOS DOS SANTOS FERREIRA SACRAMENTO" w:date="2022-11-17T21:12:43.577Z" w:id="355272268"/>
        </w:rPr>
      </w:pPr>
    </w:p>
    <w:p w:rsidR="33EDA6F8" w:rsidP="33EDA6F8" w:rsidRDefault="33EDA6F8" w14:paraId="03E42C42" w14:textId="6A8896E7">
      <w:pPr>
        <w:pStyle w:val="Ttulo1"/>
        <w:numPr>
          <w:numId w:val="0"/>
        </w:numPr>
        <w:ind w:left="-38"/>
        <w:jc w:val="center"/>
        <w:rPr>
          <w:del w:author="LUIZ CARLOS DOS SANTOS FERREIRA SACRAMENTO" w:date="2022-11-17T21:12:43.416Z" w:id="787200719"/>
        </w:rPr>
      </w:pPr>
    </w:p>
    <w:p w:rsidR="33EDA6F8" w:rsidP="7553DA31" w:rsidRDefault="33EDA6F8" w14:paraId="00DAB5C0" w14:textId="4B2E6D60">
      <w:pPr>
        <w:ind w:firstLine="0"/>
        <w:rPr>
          <w:del w:author="LUIZ CARLOS DOS SANTOS FERREIRA SACRAMENTO" w:date="2022-11-17T21:12:43.169Z" w:id="902585551"/>
        </w:rPr>
        <w:pPrChange w:author="LUIZ CARLOS DOS SANTOS FERREIRA SACRAMENTO" w:date="2022-11-17T21:12:43.291Z" w:id="303">
          <w:pPr>
            <w:pStyle w:val="Ttulo1"/>
            <w:ind w:left="-38"/>
            <w:jc w:val="center"/>
          </w:pPr>
        </w:pPrChange>
      </w:pPr>
    </w:p>
    <w:p w:rsidR="33EDA6F8" w:rsidP="7553DA31" w:rsidRDefault="33EDA6F8" w14:paraId="1922F980" w14:textId="72E09911">
      <w:pPr>
        <w:ind w:firstLine="0"/>
        <w:rPr>
          <w:del w:author="LUIZ CARLOS DOS SANTOS FERREIRA SACRAMENTO" w:date="2022-11-17T21:12:42.89Z" w:id="801880304"/>
        </w:rPr>
      </w:pPr>
    </w:p>
    <w:p w:rsidR="00ED17C8" w:rsidP="7553DA31" w:rsidRDefault="00ED17C8" w14:paraId="1CA8E447" w14:textId="6A488C78">
      <w:pPr>
        <w:pStyle w:val="Normal"/>
        <w:ind w:left="-38" w:firstLine="0"/>
        <w:jc w:val="center"/>
        <w:rPr>
          <w:del w:author="LUIZ CARLOS DOS SANTOS FERREIRA SACRAMENTO" w:date="2022-11-17T21:12:42.632Z" w:id="1392749260"/>
        </w:rPr>
      </w:pPr>
      <w:bookmarkStart w:name="docs-internal-guid-b70554e0-7fff-a0e8-46" w:id="305"/>
      <w:bookmarkEnd w:id="305"/>
      <w:commentRangeStart w:id="2051660233"/>
      <w:commentRangeStart w:id="645778208"/>
      <w:commentRangeEnd w:id="2051660233"/>
      <w:r>
        <w:rPr>
          <w:rStyle w:val="CommentReference"/>
        </w:rPr>
        <w:commentReference w:id="2051660233"/>
      </w:r>
      <w:commentRangeEnd w:id="645778208"/>
      <w:r>
        <w:rPr>
          <w:rStyle w:val="CommentReference"/>
        </w:rPr>
        <w:commentReference w:id="645778208"/>
      </w:r>
    </w:p>
    <w:p w:rsidR="6F53B00C" w:rsidP="7553DA31" w:rsidRDefault="6F53B00C" w14:paraId="532C570E" w14:textId="344CADD3">
      <w:pPr>
        <w:pStyle w:val="Normal"/>
        <w:ind w:firstLine="0"/>
        <w:rPr>
          <w:del w:author="LUIZ CARLOS DOS SANTOS FERREIRA SACRAMENTO" w:date="2022-11-17T21:12:42.072Z" w:id="1129111128"/>
        </w:rPr>
      </w:pPr>
    </w:p>
    <w:p w:rsidRPr="008E5ADC" w:rsidR="4C6E70D6" w:rsidP="645E0836" w:rsidRDefault="308D0B4F" w14:paraId="00807E3F" w14:textId="1F637397">
      <w:pPr>
        <w:pStyle w:val="Ttulo1"/>
        <w:numPr>
          <w:numId w:val="0"/>
        </w:numPr>
        <w:ind w:left="-38"/>
        <w:jc w:val="center"/>
        <w:rPr>
          <w:b w:val="0"/>
          <w:bCs w:val="0"/>
          <w:rPrChange w:author="KETLEN MOREIRA SILVA" w:date="2022-11-16T00:33:00Z" w:id="1855499570">
            <w:rPr>
              <w:b w:val="1"/>
              <w:bCs w:val="1"/>
            </w:rPr>
          </w:rPrChange>
        </w:rPr>
        <w:pPrChange w:author="KETLEN MOREIRA SILVA" w:date="2022-11-16T00:33:00Z" w:id="327">
          <w:pPr/>
        </w:pPrChange>
      </w:pPr>
      <w:bookmarkStart w:name="_Toc119484761" w:id="328"/>
      <w:bookmarkStart w:name="_Toc2073458934" w:id="1152869279"/>
      <w:r w:rsidR="308D0B4F">
        <w:rPr>
          <w:rPrChange w:author="KETLEN MOREIRA SILVA" w:date="2022-11-16T00:33:00Z" w:id="347878838"/>
        </w:rPr>
        <w:t>A</w:t>
      </w:r>
      <w:r w:rsidRPr="645E0836" w:rsidR="008E5ADC">
        <w:rPr>
          <w:rPrChange w:author="KETLEN MOREIRA SILVA" w:date="2022-11-16T00:33:00Z" w:id="1911952583">
            <w:rPr>
              <w:b w:val="1"/>
              <w:bCs w:val="1"/>
            </w:rPr>
          </w:rPrChange>
        </w:rPr>
        <w:t>NEXO</w:t>
      </w:r>
      <w:bookmarkEnd w:id="328"/>
      <w:bookmarkEnd w:id="1152869279"/>
    </w:p>
    <w:p w:rsidR="6F53B00C" w:rsidP="6F53B00C" w:rsidRDefault="6F53B00C" w14:paraId="5E7CB64E" w14:textId="57593F6A"/>
    <w:p w:rsidR="6F53B00C" w:rsidP="6F53B00C" w:rsidRDefault="6F53B00C" w14:paraId="437B4F02" w14:textId="21F54FB8"/>
    <w:p w:rsidR="195181A5" w:rsidP="6F53B00C" w:rsidRDefault="195181A5" w14:paraId="639FCD6B" w14:textId="7D531B96">
      <w:r>
        <w:rPr>
          <w:noProof/>
        </w:rPr>
        <w:drawing>
          <wp:inline distT="0" distB="0" distL="0" distR="0" wp14:anchorId="72A57954" wp14:editId="1D4D6CE2">
            <wp:extent cx="4572000" cy="2647950"/>
            <wp:effectExtent l="0" t="0" r="0" b="0"/>
            <wp:docPr id="1516320461" name="Imagem 1516320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C8" w:rsidP="6F53B00C" w:rsidRDefault="33DF22C7" w14:paraId="12E81F72" w14:textId="4DAD4533">
      <w:pPr>
        <w:ind w:left="709"/>
        <w:rPr>
          <w:b/>
          <w:bCs/>
        </w:rPr>
      </w:pPr>
      <w:r>
        <w:t xml:space="preserve">                              </w:t>
      </w:r>
      <w:r w:rsidR="4564FCC8">
        <w:t xml:space="preserve">Autor: </w:t>
      </w:r>
      <w:r w:rsidRPr="6F53B00C" w:rsidR="615735B9">
        <w:rPr>
          <w:rFonts w:ascii="Raleway" w:hAnsi="Raleway" w:eastAsia="Raleway" w:cs="Raleway"/>
          <w:color w:val="000000" w:themeColor="text1"/>
          <w:sz w:val="25"/>
          <w:szCs w:val="25"/>
        </w:rPr>
        <w:t xml:space="preserve"> FILHO, Antonio</w:t>
      </w:r>
    </w:p>
    <w:p w:rsidR="00ED17C8" w:rsidP="6F53B00C" w:rsidRDefault="7F8468C9" w14:paraId="6A022AFA" w14:textId="7F79653C">
      <w:pPr>
        <w:ind w:left="3545" w:firstLine="0"/>
        <w:rPr>
          <w:b/>
          <w:bCs/>
        </w:rPr>
      </w:pPr>
      <w:r w:rsidRPr="6F53B00C">
        <w:rPr>
          <w:rStyle w:val="Fontepargpadro1"/>
          <w:b/>
          <w:bCs/>
        </w:rPr>
        <w:t xml:space="preserve">      </w:t>
      </w:r>
      <w:r w:rsidRPr="6F53B00C" w:rsidR="4564FCC8">
        <w:rPr>
          <w:rStyle w:val="Fontepargpadro1"/>
          <w:b/>
          <w:bCs/>
        </w:rPr>
        <w:t>(</w:t>
      </w:r>
      <w:r w:rsidRPr="6F53B00C" w:rsidR="1C28CC5B">
        <w:rPr>
          <w:rStyle w:val="Fontepargpadro1"/>
          <w:b/>
          <w:bCs/>
        </w:rPr>
        <w:t>Gráfico</w:t>
      </w:r>
      <w:r w:rsidRPr="6F53B00C" w:rsidR="4564FCC8">
        <w:rPr>
          <w:rStyle w:val="Fontepargpadro1"/>
          <w:b/>
          <w:bCs/>
        </w:rPr>
        <w:t xml:space="preserve"> </w:t>
      </w:r>
      <w:r w:rsidRPr="6F53B00C" w:rsidR="1CFEDCFF">
        <w:rPr>
          <w:rStyle w:val="Fontepargpadro1"/>
          <w:b/>
          <w:bCs/>
        </w:rPr>
        <w:t>1</w:t>
      </w:r>
      <w:r w:rsidRPr="6F53B00C" w:rsidR="4564FCC8">
        <w:rPr>
          <w:rStyle w:val="Fontepargpadro1"/>
          <w:b/>
          <w:bCs/>
        </w:rPr>
        <w:t>)</w:t>
      </w:r>
    </w:p>
    <w:p w:rsidR="00ED17C8" w:rsidP="6F53B00C" w:rsidRDefault="00ED17C8" w14:paraId="3E793BF0" w14:textId="668D521A">
      <w:pPr>
        <w:ind w:left="3545" w:firstLine="0"/>
        <w:rPr>
          <w:rStyle w:val="Fontepargpadro1"/>
          <w:b/>
          <w:bCs/>
        </w:rPr>
      </w:pPr>
    </w:p>
    <w:p w:rsidR="00ED17C8" w:rsidP="6F53B00C" w:rsidRDefault="49C31E6A" w14:paraId="2B02FC3B" w14:textId="38F598B5">
      <w:r>
        <w:rPr>
          <w:noProof/>
        </w:rPr>
        <w:drawing>
          <wp:inline distT="0" distB="0" distL="0" distR="0" wp14:anchorId="7AB4C483" wp14:editId="7E12C333">
            <wp:extent cx="4572000" cy="2581275"/>
            <wp:effectExtent l="0" t="0" r="0" b="0"/>
            <wp:docPr id="654484909" name="Imagem 654484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C8" w:rsidRDefault="00ED17C8" w14:paraId="2C93339C" w14:textId="77777777"/>
    <w:p w:rsidR="00ED17C8" w:rsidP="6F53B00C" w:rsidRDefault="49C31E6A" w14:paraId="21DBB18E" w14:textId="0712B419">
      <w:pPr>
        <w:ind w:left="709"/>
        <w:rPr>
          <w:b/>
          <w:bCs/>
        </w:rPr>
      </w:pPr>
      <w:r>
        <w:t xml:space="preserve">   </w:t>
      </w:r>
      <w:r w:rsidR="00ED17C8">
        <w:tab/>
      </w:r>
      <w:r w:rsidR="00ED17C8">
        <w:tab/>
      </w:r>
      <w:r>
        <w:t xml:space="preserve">Autor: </w:t>
      </w:r>
      <w:r w:rsidRPr="6F53B00C">
        <w:rPr>
          <w:rFonts w:ascii="Raleway" w:hAnsi="Raleway" w:eastAsia="Raleway" w:cs="Raleway"/>
          <w:color w:val="000000" w:themeColor="text1"/>
          <w:sz w:val="25"/>
          <w:szCs w:val="25"/>
        </w:rPr>
        <w:t xml:space="preserve"> FILHO, Antonio</w:t>
      </w:r>
    </w:p>
    <w:p w:rsidR="00ED17C8" w:rsidP="6F53B00C" w:rsidRDefault="49C31E6A" w14:paraId="6BED4000" w14:textId="385077E7">
      <w:pPr>
        <w:ind w:left="3545" w:firstLine="0"/>
        <w:rPr>
          <w:b/>
          <w:bCs/>
        </w:rPr>
      </w:pPr>
      <w:r w:rsidRPr="6F53B00C">
        <w:rPr>
          <w:rStyle w:val="Fontepargpadro1"/>
          <w:b/>
          <w:bCs/>
        </w:rPr>
        <w:t xml:space="preserve">      (Gráfico 2)</w:t>
      </w:r>
    </w:p>
    <w:p w:rsidR="00ED17C8" w:rsidP="6F53B00C" w:rsidRDefault="00ED17C8" w14:paraId="262FA8C9" w14:textId="28CD4D43"/>
    <w:p w:rsidR="6F53B00C" w:rsidP="6F53B00C" w:rsidRDefault="6F53B00C" w14:paraId="0EF478A9" w14:textId="34035029"/>
    <w:p w:rsidR="6F53B00C" w:rsidP="6F53B00C" w:rsidRDefault="6F53B00C" w14:paraId="3B74D787" w14:textId="3123E4E3"/>
    <w:p w:rsidR="6F53B00C" w:rsidP="6F53B00C" w:rsidRDefault="6F53B00C" w14:paraId="501A15B3" w14:textId="1C096301"/>
    <w:p w:rsidR="6F53B00C" w:rsidP="6F53B00C" w:rsidRDefault="6F53B00C" w14:paraId="1C4B1B55" w14:textId="1DDFB615"/>
    <w:p w:rsidR="28915EE1" w:rsidP="6F53B00C" w:rsidRDefault="28915EE1" w14:paraId="0E93A1E5" w14:textId="20039C57">
      <w:r>
        <w:rPr>
          <w:noProof/>
        </w:rPr>
        <w:lastRenderedPageBreak/>
        <w:drawing>
          <wp:inline distT="0" distB="0" distL="0" distR="0" wp14:anchorId="6725CC0C" wp14:editId="50BDC075">
            <wp:extent cx="4572000" cy="2809875"/>
            <wp:effectExtent l="0" t="0" r="0" b="0"/>
            <wp:docPr id="2062481222" name="Imagem 206248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C8" w:rsidRDefault="00ED17C8" w14:paraId="0D6AFAF1" w14:textId="77777777"/>
    <w:p w:rsidR="00ED17C8" w:rsidP="6F53B00C" w:rsidRDefault="28915EE1" w14:paraId="2463D5C8" w14:textId="62051B1C">
      <w:pPr>
        <w:ind w:left="709"/>
        <w:rPr>
          <w:b/>
          <w:bCs/>
        </w:rPr>
      </w:pPr>
      <w:r>
        <w:t xml:space="preserve">     </w:t>
      </w:r>
      <w:r w:rsidR="00ED17C8">
        <w:tab/>
      </w:r>
      <w:r w:rsidR="00ED17C8">
        <w:tab/>
      </w:r>
      <w:r w:rsidR="00ED17C8">
        <w:tab/>
      </w:r>
      <w:r>
        <w:t xml:space="preserve"> Autor: </w:t>
      </w:r>
      <w:r w:rsidRPr="50DEECB6">
        <w:rPr>
          <w:rFonts w:ascii="Raleway" w:hAnsi="Raleway" w:eastAsia="Raleway" w:cs="Raleway"/>
          <w:color w:val="000000" w:themeColor="text1"/>
          <w:sz w:val="25"/>
          <w:szCs w:val="25"/>
        </w:rPr>
        <w:t xml:space="preserve"> FILHO, Antonio</w:t>
      </w:r>
    </w:p>
    <w:p w:rsidR="00ED17C8" w:rsidP="6F53B00C" w:rsidRDefault="28915EE1" w14:paraId="38936A17" w14:textId="44FA2F2C">
      <w:pPr>
        <w:ind w:left="3545" w:firstLine="0"/>
        <w:rPr>
          <w:b/>
          <w:bCs/>
        </w:rPr>
      </w:pPr>
      <w:r w:rsidRPr="6F53B00C">
        <w:rPr>
          <w:rStyle w:val="Fontepargpadro1"/>
          <w:b/>
          <w:bCs/>
        </w:rPr>
        <w:t xml:space="preserve">      (Gráfico 3)</w:t>
      </w:r>
    </w:p>
    <w:p w:rsidR="00ED17C8" w:rsidP="6F53B00C" w:rsidRDefault="00ED17C8" w14:paraId="432C35B4" w14:textId="60F56590">
      <w:pPr>
        <w:ind w:left="3545" w:firstLine="0"/>
        <w:rPr>
          <w:rStyle w:val="Fontepargpadro1"/>
          <w:b/>
          <w:bCs/>
        </w:rPr>
      </w:pPr>
    </w:p>
    <w:p w:rsidR="00ED17C8" w:rsidP="6F53B00C" w:rsidRDefault="2B9DAAEF" w14:paraId="23BD61BC" w14:textId="23400A7E">
      <w:pPr>
        <w:ind w:left="709" w:firstLine="0"/>
        <w:jc w:val="both"/>
        <w:rPr>
          <w:rStyle w:val="Fontepargpadro1"/>
        </w:rPr>
      </w:pPr>
      <w:r w:rsidRPr="6F53B00C">
        <w:rPr>
          <w:rStyle w:val="Fontepargpadro1"/>
        </w:rPr>
        <w:t>Esses gráficos foram extraídos do trabalho de conclusão de curso do autor Antonio Filho</w:t>
      </w:r>
      <w:r w:rsidRPr="6F53B00C" w:rsidR="489AD78F">
        <w:rPr>
          <w:rStyle w:val="Fontepargpadro1"/>
        </w:rPr>
        <w:t xml:space="preserve"> chamado, </w:t>
      </w:r>
      <w:r w:rsidRPr="6F53B00C" w:rsidR="3860CF29">
        <w:rPr>
          <w:rStyle w:val="Fontepargpadro1"/>
        </w:rPr>
        <w:t>“</w:t>
      </w:r>
      <w:r w:rsidRPr="6F53B00C" w:rsidR="489AD78F">
        <w:rPr>
          <w:rStyle w:val="Fontepargpadro1"/>
        </w:rPr>
        <w:t>A INFLUÊNCIA DA TECNOLOGIA NO COMPORTAMENTO DOS INDIVÍDUOS ATRAVÉS DO USO DO SMARTPHONE</w:t>
      </w:r>
      <w:r w:rsidRPr="6F53B00C" w:rsidR="50D5FC1F">
        <w:rPr>
          <w:rStyle w:val="Fontepargpadro1"/>
        </w:rPr>
        <w:t>”</w:t>
      </w:r>
      <w:r w:rsidRPr="6F53B00C">
        <w:rPr>
          <w:rStyle w:val="Fontepargpadro1"/>
        </w:rPr>
        <w:t>.</w:t>
      </w:r>
      <w:r w:rsidRPr="6F53B00C" w:rsidR="2E291DE7">
        <w:rPr>
          <w:rStyle w:val="Fontepargpadro1"/>
        </w:rPr>
        <w:t xml:space="preserve"> O que é importante ressaltar é através do cruzamento dos três gráficos as pessoas pertencentes a maior parte do espa</w:t>
      </w:r>
      <w:r w:rsidRPr="6F53B00C" w:rsidR="0C6B7B02">
        <w:rPr>
          <w:rStyle w:val="Fontepargpadro1"/>
        </w:rPr>
        <w:t xml:space="preserve">ço amostral tendeu a ter uma visão mais crítica do uso das </w:t>
      </w:r>
      <w:r w:rsidRPr="6F53B00C" w:rsidR="1A69775F">
        <w:rPr>
          <w:rStyle w:val="Fontepargpadro1"/>
        </w:rPr>
        <w:t>tecnologias digitais, mais propriamente dito o celular. Em suma, demonstraram que mesmo usando de maneira ostensiva seus telefon</w:t>
      </w:r>
      <w:r w:rsidRPr="6F53B00C" w:rsidR="3B1704C6">
        <w:rPr>
          <w:rStyle w:val="Fontepargpadro1"/>
        </w:rPr>
        <w:t xml:space="preserve">es e compartilharem conteúdos por esse meio, não se deixam </w:t>
      </w:r>
      <w:r w:rsidRPr="6F53B00C" w:rsidR="7C721F94">
        <w:rPr>
          <w:rStyle w:val="Fontepargpadro1"/>
        </w:rPr>
        <w:t>seduzir</w:t>
      </w:r>
      <w:r w:rsidRPr="6F53B00C" w:rsidR="3B1704C6">
        <w:rPr>
          <w:rStyle w:val="Fontepargpadro1"/>
        </w:rPr>
        <w:t xml:space="preserve"> ou confiam </w:t>
      </w:r>
      <w:r w:rsidRPr="6F53B00C" w:rsidR="1D1FACFC">
        <w:rPr>
          <w:rStyle w:val="Fontepargpadro1"/>
        </w:rPr>
        <w:t xml:space="preserve">plenamente em tudo que vê. Sendo assim, </w:t>
      </w:r>
      <w:r w:rsidRPr="6F53B00C" w:rsidR="205A14BB">
        <w:rPr>
          <w:rStyle w:val="Fontepargpadro1"/>
        </w:rPr>
        <w:t xml:space="preserve">se nota uma mudança de comportamento e maior responsabilidade dos </w:t>
      </w:r>
      <w:r w:rsidRPr="6F53B00C" w:rsidR="328573A3">
        <w:rPr>
          <w:rStyle w:val="Fontepargpadro1"/>
        </w:rPr>
        <w:t>indivíduos</w:t>
      </w:r>
      <w:r w:rsidRPr="6F53B00C" w:rsidR="205A14BB">
        <w:rPr>
          <w:rStyle w:val="Fontepargpadro1"/>
        </w:rPr>
        <w:t xml:space="preserve"> ao veicularem as informações através da internet. Obviamente, nem todos têm essa consciência</w:t>
      </w:r>
      <w:r w:rsidRPr="6F53B00C" w:rsidR="1FD5E299">
        <w:rPr>
          <w:rStyle w:val="Fontepargpadro1"/>
        </w:rPr>
        <w:t>, mas é perceptível essa mudança gradual de perspectiva dentro das redes.</w:t>
      </w:r>
      <w:r w:rsidRPr="6F53B00C" w:rsidR="205A14BB">
        <w:rPr>
          <w:rStyle w:val="Fontepargpadro1"/>
        </w:rPr>
        <w:t xml:space="preserve"> </w:t>
      </w:r>
    </w:p>
    <w:p w:rsidR="00ED17C8" w:rsidRDefault="00ED17C8" w14:paraId="335B319B" w14:textId="77777777">
      <w:pPr>
        <w:pStyle w:val="Standard"/>
        <w:jc w:val="both"/>
        <w:rPr>
          <w:rFonts w:ascii="Arial" w:hAnsi="Arial"/>
        </w:rPr>
      </w:pPr>
    </w:p>
    <w:sectPr w:rsidR="00ED17C8">
      <w:pgSz w:w="11906" w:h="16838" w:orient="portrait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LS" w:author="LUIZ CARLOS DOS SANTOS FERREIRA SACRAMENTO" w:date="2022-11-03T20:30:00Z" w:id="166">
    <w:p w:rsidR="50DEECB6" w:rsidRDefault="50DEECB6" w14:paraId="23BB097B" w14:textId="767FEB32">
      <w:r>
        <w:t xml:space="preserve">Reduzir o número de linhas do resumo para 6. </w:t>
      </w:r>
      <w:r>
        <w:annotationRef/>
      </w:r>
    </w:p>
  </w:comment>
  <w:comment w:initials="CC" w:author="Claudia Albuquerque de Lima Queiroz Costa" w:date="2022-11-09T16:22:00Z" w:id="167">
    <w:p w:rsidR="68769C12" w:rsidRDefault="68769C12" w14:paraId="69C658D9" w14:textId="24BF55B0">
      <w:r>
        <w:t xml:space="preserve">Não é preciso reduzir, veja as regras de resumo informativo da ABNT </w:t>
      </w:r>
      <w:r w:rsidRPr="68769C12">
        <w:rPr>
          <w:color w:val="000000" w:themeColor="text1"/>
        </w:rPr>
        <w:t>Deve informar  as finalidades, metodologia, objetivos, resultados e conclusões, em até 500 palavras</w:t>
      </w:r>
      <w:r>
        <w:annotationRef/>
      </w:r>
    </w:p>
  </w:comment>
  <w:comment w:initials="CC" w:author="Claudia Albuquerque de Lima Queiroz Costa" w:date="2022-11-17T15:34:49" w:id="234491096">
    <w:p w:rsidR="7553DA31" w:rsidRDefault="7553DA31" w14:paraId="17F618BE" w14:textId="22B57EE4">
      <w:pPr>
        <w:pStyle w:val="CommentText"/>
      </w:pPr>
      <w:r w:rsidR="7553DA31">
        <w:rPr/>
        <w:t>Excelente! Podem publicar. Vejam a ENECOM, por exemplo</w:t>
      </w:r>
      <w:r>
        <w:rPr>
          <w:rStyle w:val="CommentReference"/>
        </w:rPr>
        <w:annotationRef/>
      </w:r>
    </w:p>
  </w:comment>
  <w:comment w:initials="CC" w:author="Claudia Albuquerque de Lima Queiroz Costa" w:date="2022-11-17T15:38:32" w:id="1009581712">
    <w:p w:rsidR="7553DA31" w:rsidRDefault="7553DA31" w14:paraId="3D1623D6" w14:textId="065E1747">
      <w:pPr>
        <w:pStyle w:val="CommentText"/>
      </w:pPr>
      <w:r w:rsidR="7553DA31">
        <w:rPr/>
        <w:t>https://www.portalintercom.org.br/</w:t>
      </w:r>
      <w:r>
        <w:rPr>
          <w:rStyle w:val="CommentReference"/>
        </w:rPr>
        <w:annotationRef/>
      </w:r>
    </w:p>
    <w:p w:rsidR="7553DA31" w:rsidRDefault="7553DA31" w14:paraId="18501A9F" w14:textId="133CCE1B">
      <w:pPr>
        <w:pStyle w:val="CommentText"/>
      </w:pPr>
    </w:p>
  </w:comment>
  <w:comment w:initials="CC" w:author="Claudia Albuquerque de Lima Queiroz Costa" w:date="2022-11-17T15:45:25" w:id="169018224">
    <w:p w:rsidR="7553DA31" w:rsidRDefault="7553DA31" w14:paraId="57E9AA23" w14:textId="3E4DA94C">
      <w:pPr>
        <w:pStyle w:val="CommentText"/>
      </w:pPr>
      <w:r w:rsidR="7553DA31">
        <w:rPr/>
        <w:t>Eu eliminaria esse sutítulo</w:t>
      </w:r>
      <w:r>
        <w:rPr>
          <w:rStyle w:val="CommentReference"/>
        </w:rPr>
        <w:annotationRef/>
      </w:r>
    </w:p>
  </w:comment>
  <w:comment w:initials="CC" w:author="Claudia Albuquerque de Lima Queiroz Costa" w:date="2022-11-17T15:49:13" w:id="182675067">
    <w:p w:rsidR="7553DA31" w:rsidRDefault="7553DA31" w14:paraId="20C59210" w14:textId="01F0241A">
      <w:pPr>
        <w:pStyle w:val="CommentText"/>
      </w:pPr>
      <w:r w:rsidR="7553DA31">
        <w:rPr/>
        <w:t>Excelente! Parabéns!</w:t>
      </w:r>
      <w:r>
        <w:rPr>
          <w:rStyle w:val="CommentReference"/>
        </w:rPr>
        <w:annotationRef/>
      </w:r>
    </w:p>
  </w:comment>
  <w:comment w:initials="LS" w:author="LUIZ CARLOS DOS SANTOS FERREIRA SACRAMENTO" w:date="2022-11-17T16:14:15" w:id="1767389838">
    <w:p w:rsidR="7553DA31" w:rsidRDefault="7553DA31" w14:paraId="378217F0" w14:textId="09BAC4CA">
      <w:pPr>
        <w:pStyle w:val="CommentText"/>
      </w:pPr>
      <w:r w:rsidR="7553DA31">
        <w:rPr/>
        <w:t>Gratidão, vou falar com Ketinha</w:t>
      </w:r>
      <w:r>
        <w:rPr>
          <w:rStyle w:val="CommentReference"/>
        </w:rPr>
        <w:annotationRef/>
      </w:r>
    </w:p>
    <w:p w:rsidR="7553DA31" w:rsidRDefault="7553DA31" w14:paraId="5AFC1E88" w14:textId="13130781">
      <w:pPr>
        <w:pStyle w:val="CommentText"/>
      </w:pPr>
    </w:p>
  </w:comment>
  <w:comment w:initials="LS" w:author="LUIZ CARLOS DOS SANTOS FERREIRA SACRAMENTO" w:date="2022-11-17T16:15:11" w:id="2081856374">
    <w:p w:rsidR="7553DA31" w:rsidRDefault="7553DA31" w14:paraId="69640CE6" w14:textId="77E52907">
      <w:pPr>
        <w:pStyle w:val="CommentText"/>
      </w:pPr>
      <w:r w:rsidR="7553DA31">
        <w:rPr/>
        <w:t>Fico grato em nos apoiar</w:t>
      </w:r>
      <w:r>
        <w:rPr>
          <w:rStyle w:val="CommentReference"/>
        </w:rPr>
        <w:annotationRef/>
      </w:r>
    </w:p>
  </w:comment>
  <w:comment w:initials="LS" w:author="LUIZ CARLOS DOS SANTOS FERREIRA SACRAMENTO" w:date="2022-11-17T16:16:34" w:id="173274362">
    <w:p w:rsidR="7553DA31" w:rsidRDefault="7553DA31" w14:paraId="01CDAD4F" w14:textId="51684EF9">
      <w:pPr>
        <w:pStyle w:val="CommentText"/>
      </w:pPr>
      <w:r w:rsidR="7553DA31">
        <w:rPr/>
        <w:t>No caso ele entraria com o Tecno-Democracia?</w:t>
      </w:r>
      <w:r>
        <w:rPr>
          <w:rStyle w:val="CommentReference"/>
        </w:rPr>
        <w:annotationRef/>
      </w:r>
    </w:p>
  </w:comment>
  <w:comment w:initials="CC" w:author="Claudia Albuquerque de Lima Queiroz Costa" w:date="2022-11-17T16:38:15" w:id="15720467">
    <w:p w:rsidR="7553DA31" w:rsidRDefault="7553DA31" w14:paraId="451C6BF4" w14:textId="7757481B">
      <w:pPr>
        <w:pStyle w:val="CommentText"/>
      </w:pPr>
      <w:r w:rsidR="7553DA31">
        <w:rPr/>
        <w:t>Sim, pois está conectado</w:t>
      </w:r>
      <w:r>
        <w:rPr>
          <w:rStyle w:val="CommentReference"/>
        </w:rPr>
        <w:annotationRef/>
      </w:r>
    </w:p>
  </w:comment>
  <w:comment w:initials="CC" w:author="Claudia Albuquerque de Lima Queiroz Costa" w:date="2022-11-17T16:39:13" w:id="280304459">
    <w:p w:rsidR="7553DA31" w:rsidRDefault="7553DA31" w14:paraId="349B114D" w14:textId="1AAC3A59">
      <w:pPr>
        <w:pStyle w:val="CommentText"/>
      </w:pPr>
      <w:r w:rsidR="7553DA31">
        <w:rPr/>
        <w:t>Amanhã darei mais informações para a turma, e desejarei mostrar como vcs desenvolveram muito bem a atividade</w:t>
      </w:r>
      <w:r>
        <w:rPr>
          <w:rStyle w:val="CommentReference"/>
        </w:rPr>
        <w:annotationRef/>
      </w:r>
    </w:p>
  </w:comment>
  <w:comment w:initials="CC" w:author="Claudia Albuquerque de Lima Queiroz Costa" w:date="2022-11-17T16:40:19" w:id="2051660233">
    <w:p w:rsidR="7553DA31" w:rsidRDefault="7553DA31" w14:paraId="5AD1EF96" w14:textId="438CAB42">
      <w:pPr>
        <w:pStyle w:val="CommentText"/>
      </w:pPr>
      <w:r w:rsidR="7553DA31">
        <w:rPr/>
        <w:t>Como havia mencionado, essas imagens estariam em resultado e não em apêndice, irá valorizar e muito o trabalho de vcs</w:t>
      </w:r>
      <w:r>
        <w:rPr>
          <w:rStyle w:val="CommentReference"/>
        </w:rPr>
        <w:annotationRef/>
      </w:r>
    </w:p>
    <w:p w:rsidR="7553DA31" w:rsidRDefault="7553DA31" w14:paraId="381F3A13" w14:textId="5033B157">
      <w:pPr>
        <w:pStyle w:val="CommentText"/>
      </w:pPr>
    </w:p>
  </w:comment>
  <w:comment w:initials="LS" w:author="LUIZ CARLOS DOS SANTOS FERREIRA SACRAMENTO" w:date="2022-11-17T18:03:52" w:id="645778208">
    <w:p w:rsidR="7553DA31" w:rsidRDefault="7553DA31" w14:paraId="58DC27AA" w14:textId="4CABF080">
      <w:pPr>
        <w:pStyle w:val="CommentText"/>
      </w:pPr>
      <w:r w:rsidR="7553DA31">
        <w:rPr/>
        <w:t>Positivo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3BB097B"/>
  <w15:commentEx w15:done="0" w15:paraId="69C658D9" w15:paraIdParent="23BB097B"/>
  <w15:commentEx w15:done="0" w15:paraId="17F618BE"/>
  <w15:commentEx w15:done="0" w15:paraId="18501A9F" w15:paraIdParent="17F618BE"/>
  <w15:commentEx w15:done="0" w15:paraId="57E9AA23"/>
  <w15:commentEx w15:done="0" w15:paraId="20C59210"/>
  <w15:commentEx w15:done="0" w15:paraId="5AFC1E88" w15:paraIdParent="17F618BE"/>
  <w15:commentEx w15:done="0" w15:paraId="69640CE6" w15:paraIdParent="20C59210"/>
  <w15:commentEx w15:done="0" w15:paraId="01CDAD4F" w15:paraIdParent="57E9AA23"/>
  <w15:commentEx w15:done="0" w15:paraId="451C6BF4" w15:paraIdParent="57E9AA23"/>
  <w15:commentEx w15:done="0" w15:paraId="349B114D" w15:paraIdParent="20C59210"/>
  <w15:commentEx w15:done="0" w15:paraId="381F3A13"/>
  <w15:commentEx w15:done="0" w15:paraId="58DC27AA" w15:paraIdParent="381F3A1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CB5BF95" w16cex:dateUtc="2022-11-03T23:30:00Z"/>
  <w16cex:commentExtensible w16cex:durableId="155BE1DE" w16cex:dateUtc="2022-11-09T19:22:00Z"/>
  <w16cex:commentExtensible w16cex:durableId="44BCD002" w16cex:dateUtc="2022-11-17T18:34:49.509Z"/>
  <w16cex:commentExtensible w16cex:durableId="6A3CB7C0" w16cex:dateUtc="2022-11-17T18:38:32.352Z"/>
  <w16cex:commentExtensible w16cex:durableId="4C5C3C46" w16cex:dateUtc="2022-11-17T18:45:25.597Z"/>
  <w16cex:commentExtensible w16cex:durableId="2DFC29A7" w16cex:dateUtc="2022-11-17T18:49:13.833Z"/>
  <w16cex:commentExtensible w16cex:durableId="293B29CE" w16cex:dateUtc="2022-11-17T19:14:15.308Z"/>
  <w16cex:commentExtensible w16cex:durableId="666CD2C2" w16cex:dateUtc="2022-11-17T19:15:11.684Z"/>
  <w16cex:commentExtensible w16cex:durableId="2CC01528" w16cex:dateUtc="2022-11-17T19:16:34.36Z"/>
  <w16cex:commentExtensible w16cex:durableId="3FE568AC" w16cex:dateUtc="2022-11-17T19:38:15.532Z"/>
  <w16cex:commentExtensible w16cex:durableId="02559DF7" w16cex:dateUtc="2022-11-17T19:39:13.57Z"/>
  <w16cex:commentExtensible w16cex:durableId="6B872867" w16cex:dateUtc="2022-11-17T19:40:19.485Z"/>
  <w16cex:commentExtensible w16cex:durableId="2B91B30B" w16cex:dateUtc="2022-11-17T21:03:52.40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3BB097B" w16cid:durableId="4CB5BF95"/>
  <w16cid:commentId w16cid:paraId="69C658D9" w16cid:durableId="155BE1DE"/>
  <w16cid:commentId w16cid:paraId="17F618BE" w16cid:durableId="44BCD002"/>
  <w16cid:commentId w16cid:paraId="18501A9F" w16cid:durableId="6A3CB7C0"/>
  <w16cid:commentId w16cid:paraId="57E9AA23" w16cid:durableId="4C5C3C46"/>
  <w16cid:commentId w16cid:paraId="20C59210" w16cid:durableId="2DFC29A7"/>
  <w16cid:commentId w16cid:paraId="5AFC1E88" w16cid:durableId="293B29CE"/>
  <w16cid:commentId w16cid:paraId="69640CE6" w16cid:durableId="666CD2C2"/>
  <w16cid:commentId w16cid:paraId="01CDAD4F" w16cid:durableId="2CC01528"/>
  <w16cid:commentId w16cid:paraId="451C6BF4" w16cid:durableId="3FE568AC"/>
  <w16cid:commentId w16cid:paraId="349B114D" w16cid:durableId="02559DF7"/>
  <w16cid:commentId w16cid:paraId="381F3A13" w16cid:durableId="6B872867"/>
  <w16cid:commentId w16cid:paraId="58DC27AA" w16cid:durableId="2B91B3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0FF9" w:rsidRDefault="00790FF9" w14:paraId="32CC2304" w14:textId="77777777">
      <w:pPr>
        <w:spacing w:line="240" w:lineRule="auto"/>
      </w:pPr>
      <w:r>
        <w:separator/>
      </w:r>
    </w:p>
  </w:endnote>
  <w:endnote w:type="continuationSeparator" w:id="0">
    <w:p w:rsidR="00790FF9" w:rsidRDefault="00790FF9" w14:paraId="1F909A6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0FF9" w:rsidRDefault="00790FF9" w14:paraId="79A17200" w14:textId="7777777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790FF9" w:rsidRDefault="00790FF9" w14:paraId="1A896C59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qsCtEUF" int2:invalidationBookmarkName="" int2:hashCode="Vo/IqJFkZepqaN" int2:id="V3x4Y9nQ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5F48"/>
    <w:multiLevelType w:val="hybridMultilevel"/>
    <w:tmpl w:val="4CBEA5EA"/>
    <w:lvl w:ilvl="0" w:tplc="CE52C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6EC7"/>
    <w:multiLevelType w:val="hybridMultilevel"/>
    <w:tmpl w:val="D13A35D6"/>
    <w:lvl w:ilvl="0" w:tplc="E23A78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4292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D2B7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A6F0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EE6D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8C2D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6866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30BD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4435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703392"/>
    <w:multiLevelType w:val="hybridMultilevel"/>
    <w:tmpl w:val="70169C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B32A02EA">
      <w:start w:val="1"/>
      <w:numFmt w:val="decimal"/>
      <w:pStyle w:val="Ttulo1"/>
      <w:lvlText w:val="%3."/>
      <w:lvlJc w:val="left"/>
      <w:pPr>
        <w:ind w:left="3016" w:hanging="180"/>
      </w:pPr>
      <w:rPr>
        <w:b/>
        <w:bCs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54058"/>
    <w:multiLevelType w:val="hybridMultilevel"/>
    <w:tmpl w:val="5F8CD450"/>
    <w:lvl w:ilvl="0" w:tplc="04160001">
      <w:start w:val="1"/>
      <w:numFmt w:val="bullet"/>
      <w:lvlText w:val=""/>
      <w:lvlJc w:val="left"/>
      <w:pPr>
        <w:ind w:left="319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391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63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35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07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79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51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23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8956" w:hanging="360"/>
      </w:pPr>
      <w:rPr>
        <w:rFonts w:hint="default" w:ascii="Wingdings" w:hAnsi="Wingdings"/>
      </w:rPr>
    </w:lvl>
  </w:abstractNum>
  <w:abstractNum w:abstractNumId="4" w15:restartNumberingAfterBreak="0">
    <w:nsid w:val="323A3385"/>
    <w:multiLevelType w:val="hybridMultilevel"/>
    <w:tmpl w:val="4628BC3E"/>
    <w:lvl w:ilvl="0" w:tplc="09C4FA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5239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5AA8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F050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FAB3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8ADA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7470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4A3C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E2F9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20539518">
    <w:abstractNumId w:val="1"/>
  </w:num>
  <w:num w:numId="2" w16cid:durableId="1555043346">
    <w:abstractNumId w:val="4"/>
  </w:num>
  <w:num w:numId="3" w16cid:durableId="541938922">
    <w:abstractNumId w:val="0"/>
  </w:num>
  <w:num w:numId="4" w16cid:durableId="1101024725">
    <w:abstractNumId w:val="2"/>
  </w:num>
  <w:num w:numId="5" w16cid:durableId="883754917">
    <w:abstractNumId w:val="2"/>
    <w:lvlOverride w:ilvl="0">
      <w:startOverride w:val="1"/>
    </w:lvlOverride>
  </w:num>
  <w:num w:numId="6" w16cid:durableId="185795032">
    <w:abstractNumId w:val="2"/>
    <w:lvlOverride w:ilvl="0">
      <w:startOverride w:val="1"/>
    </w:lvlOverride>
  </w:num>
  <w:num w:numId="7" w16cid:durableId="416246215">
    <w:abstractNumId w:val="2"/>
    <w:lvlOverride w:ilvl="0">
      <w:startOverride w:val="1"/>
    </w:lvlOverride>
  </w:num>
  <w:num w:numId="8" w16cid:durableId="523515741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UIZ CARLOS DOS SANTOS FERREIRA SACRAMENTO">
    <w15:presenceInfo w15:providerId="AD" w15:userId="S::071820393@uneb.br::ae977424-3aa5-43e3-85c6-afd36abe536c"/>
  </w15:person>
  <w15:person w15:author="Claudia Albuquerque de Lima Queiroz Costa">
    <w15:presenceInfo w15:providerId="AD" w15:userId="S::calima@uneb.br::7fc99451-0975-41c5-aee5-ef9ef7f9e6bc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true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7C8"/>
    <w:rsid w:val="000A8C32"/>
    <w:rsid w:val="00153E47"/>
    <w:rsid w:val="002A0061"/>
    <w:rsid w:val="00323529"/>
    <w:rsid w:val="00434FE5"/>
    <w:rsid w:val="004A265A"/>
    <w:rsid w:val="006760D9"/>
    <w:rsid w:val="006C7412"/>
    <w:rsid w:val="006CE9A4"/>
    <w:rsid w:val="00738B84"/>
    <w:rsid w:val="00783B12"/>
    <w:rsid w:val="00790FF9"/>
    <w:rsid w:val="008477E1"/>
    <w:rsid w:val="008D584D"/>
    <w:rsid w:val="008E5ADC"/>
    <w:rsid w:val="00A17DE4"/>
    <w:rsid w:val="00B02F79"/>
    <w:rsid w:val="00B9663E"/>
    <w:rsid w:val="00C07A9F"/>
    <w:rsid w:val="00C769D3"/>
    <w:rsid w:val="00D82D3F"/>
    <w:rsid w:val="00E101E3"/>
    <w:rsid w:val="00E76D93"/>
    <w:rsid w:val="00E84AE5"/>
    <w:rsid w:val="00ED17C8"/>
    <w:rsid w:val="00F13164"/>
    <w:rsid w:val="00F4DE5B"/>
    <w:rsid w:val="01224ABC"/>
    <w:rsid w:val="01239A32"/>
    <w:rsid w:val="0130774A"/>
    <w:rsid w:val="0132D944"/>
    <w:rsid w:val="01398DE1"/>
    <w:rsid w:val="015CF2FD"/>
    <w:rsid w:val="018D3436"/>
    <w:rsid w:val="01BF00F7"/>
    <w:rsid w:val="01DF2046"/>
    <w:rsid w:val="01EBE16F"/>
    <w:rsid w:val="01FB5F69"/>
    <w:rsid w:val="021CCCBA"/>
    <w:rsid w:val="023B8FA9"/>
    <w:rsid w:val="0264CC97"/>
    <w:rsid w:val="02A5757D"/>
    <w:rsid w:val="02AB0389"/>
    <w:rsid w:val="02B9BADC"/>
    <w:rsid w:val="02FA118E"/>
    <w:rsid w:val="0305ADC6"/>
    <w:rsid w:val="031468B2"/>
    <w:rsid w:val="0319081D"/>
    <w:rsid w:val="032109AB"/>
    <w:rsid w:val="034453CD"/>
    <w:rsid w:val="03873E6E"/>
    <w:rsid w:val="044145DE"/>
    <w:rsid w:val="04817A4F"/>
    <w:rsid w:val="048FEED7"/>
    <w:rsid w:val="04B06343"/>
    <w:rsid w:val="04DDFD55"/>
    <w:rsid w:val="04FAF15D"/>
    <w:rsid w:val="0516C108"/>
    <w:rsid w:val="051A5464"/>
    <w:rsid w:val="0560538C"/>
    <w:rsid w:val="057234A3"/>
    <w:rsid w:val="05DD163F"/>
    <w:rsid w:val="060A83FB"/>
    <w:rsid w:val="060EAABD"/>
    <w:rsid w:val="06251A8B"/>
    <w:rsid w:val="0636AC9C"/>
    <w:rsid w:val="0648AC35"/>
    <w:rsid w:val="064C33A4"/>
    <w:rsid w:val="064C33A4"/>
    <w:rsid w:val="06572A67"/>
    <w:rsid w:val="06675617"/>
    <w:rsid w:val="0668A2EF"/>
    <w:rsid w:val="066E802B"/>
    <w:rsid w:val="06733EB1"/>
    <w:rsid w:val="06E277B5"/>
    <w:rsid w:val="0704DA78"/>
    <w:rsid w:val="0734531A"/>
    <w:rsid w:val="073D8A90"/>
    <w:rsid w:val="07BA42C1"/>
    <w:rsid w:val="07C3A3E0"/>
    <w:rsid w:val="07DD4D26"/>
    <w:rsid w:val="07DF138E"/>
    <w:rsid w:val="07EF2779"/>
    <w:rsid w:val="07F3B758"/>
    <w:rsid w:val="08159259"/>
    <w:rsid w:val="0886359C"/>
    <w:rsid w:val="08EE54EC"/>
    <w:rsid w:val="08F6E3D2"/>
    <w:rsid w:val="096416A7"/>
    <w:rsid w:val="09853267"/>
    <w:rsid w:val="09A78743"/>
    <w:rsid w:val="09E36BDC"/>
    <w:rsid w:val="0A056CB4"/>
    <w:rsid w:val="0A3EE6D9"/>
    <w:rsid w:val="0A45A5C6"/>
    <w:rsid w:val="0A7EF50C"/>
    <w:rsid w:val="0A92B433"/>
    <w:rsid w:val="0AA7BDE1"/>
    <w:rsid w:val="0AAA2163"/>
    <w:rsid w:val="0AB7BA76"/>
    <w:rsid w:val="0ADA5BB4"/>
    <w:rsid w:val="0B16B450"/>
    <w:rsid w:val="0B6AB189"/>
    <w:rsid w:val="0B891952"/>
    <w:rsid w:val="0B925053"/>
    <w:rsid w:val="0BAB3469"/>
    <w:rsid w:val="0BBDD65E"/>
    <w:rsid w:val="0BD29418"/>
    <w:rsid w:val="0BE4F206"/>
    <w:rsid w:val="0C20583A"/>
    <w:rsid w:val="0C5660C5"/>
    <w:rsid w:val="0C6B7B02"/>
    <w:rsid w:val="0C6DE32E"/>
    <w:rsid w:val="0CAEB0AC"/>
    <w:rsid w:val="0CB1D121"/>
    <w:rsid w:val="0D097CD0"/>
    <w:rsid w:val="0D3EB9F6"/>
    <w:rsid w:val="0D53C429"/>
    <w:rsid w:val="0D627FA5"/>
    <w:rsid w:val="0D8088B6"/>
    <w:rsid w:val="0DBD76D1"/>
    <w:rsid w:val="0E1FE04B"/>
    <w:rsid w:val="0E20348A"/>
    <w:rsid w:val="0E47BB62"/>
    <w:rsid w:val="0E4B54CE"/>
    <w:rsid w:val="0E944B83"/>
    <w:rsid w:val="0EC0BA14"/>
    <w:rsid w:val="0ED02F7E"/>
    <w:rsid w:val="0F07D485"/>
    <w:rsid w:val="0F286946"/>
    <w:rsid w:val="0F2E54BF"/>
    <w:rsid w:val="0F35622D"/>
    <w:rsid w:val="0F440CF2"/>
    <w:rsid w:val="0F482C76"/>
    <w:rsid w:val="0F577F45"/>
    <w:rsid w:val="0FBC04EB"/>
    <w:rsid w:val="105C2340"/>
    <w:rsid w:val="10781F24"/>
    <w:rsid w:val="10914781"/>
    <w:rsid w:val="10D122A7"/>
    <w:rsid w:val="10D869A9"/>
    <w:rsid w:val="10E7E695"/>
    <w:rsid w:val="10EE8BC5"/>
    <w:rsid w:val="1142D45C"/>
    <w:rsid w:val="11564E6A"/>
    <w:rsid w:val="11875E67"/>
    <w:rsid w:val="11A1B0DD"/>
    <w:rsid w:val="11F83FF4"/>
    <w:rsid w:val="120191D7"/>
    <w:rsid w:val="12228507"/>
    <w:rsid w:val="1232F084"/>
    <w:rsid w:val="1258A531"/>
    <w:rsid w:val="1273E4E1"/>
    <w:rsid w:val="1277F25F"/>
    <w:rsid w:val="12E2452A"/>
    <w:rsid w:val="12EED54B"/>
    <w:rsid w:val="1313D9D9"/>
    <w:rsid w:val="13183A2C"/>
    <w:rsid w:val="1336DCDC"/>
    <w:rsid w:val="13AD1DE0"/>
    <w:rsid w:val="13F3BFB5"/>
    <w:rsid w:val="140C8407"/>
    <w:rsid w:val="1413C2C0"/>
    <w:rsid w:val="14866ADB"/>
    <w:rsid w:val="1499C928"/>
    <w:rsid w:val="14AE51C6"/>
    <w:rsid w:val="14B9C171"/>
    <w:rsid w:val="14D84FCD"/>
    <w:rsid w:val="150AB148"/>
    <w:rsid w:val="15393299"/>
    <w:rsid w:val="154EC7DD"/>
    <w:rsid w:val="15507D3E"/>
    <w:rsid w:val="155A9493"/>
    <w:rsid w:val="15D9144F"/>
    <w:rsid w:val="15E97469"/>
    <w:rsid w:val="161E7CC1"/>
    <w:rsid w:val="1621849D"/>
    <w:rsid w:val="16276D25"/>
    <w:rsid w:val="163765B4"/>
    <w:rsid w:val="16506554"/>
    <w:rsid w:val="165A1885"/>
    <w:rsid w:val="1669FEBC"/>
    <w:rsid w:val="16F360BC"/>
    <w:rsid w:val="16F89B7F"/>
    <w:rsid w:val="1706BF60"/>
    <w:rsid w:val="17218CDA"/>
    <w:rsid w:val="174B6382"/>
    <w:rsid w:val="175C2E20"/>
    <w:rsid w:val="17B00AA3"/>
    <w:rsid w:val="17BF5315"/>
    <w:rsid w:val="17C258FB"/>
    <w:rsid w:val="17CC4751"/>
    <w:rsid w:val="17FFBF2C"/>
    <w:rsid w:val="1804E949"/>
    <w:rsid w:val="18AD043C"/>
    <w:rsid w:val="18BD3D60"/>
    <w:rsid w:val="18C33B5D"/>
    <w:rsid w:val="18C7E6B5"/>
    <w:rsid w:val="1906B23F"/>
    <w:rsid w:val="1930F509"/>
    <w:rsid w:val="19470DB0"/>
    <w:rsid w:val="194E1DA1"/>
    <w:rsid w:val="195181A5"/>
    <w:rsid w:val="1955A46D"/>
    <w:rsid w:val="1964B49D"/>
    <w:rsid w:val="196D3A4B"/>
    <w:rsid w:val="19772BCC"/>
    <w:rsid w:val="197C5A97"/>
    <w:rsid w:val="197E5982"/>
    <w:rsid w:val="19A053E8"/>
    <w:rsid w:val="19C4323D"/>
    <w:rsid w:val="19E16156"/>
    <w:rsid w:val="19F9CE0A"/>
    <w:rsid w:val="1A00CA8F"/>
    <w:rsid w:val="1A0E9523"/>
    <w:rsid w:val="1A12DC1F"/>
    <w:rsid w:val="1A69775F"/>
    <w:rsid w:val="1AA7E584"/>
    <w:rsid w:val="1AD8DBC8"/>
    <w:rsid w:val="1B0AD6D7"/>
    <w:rsid w:val="1B2902F5"/>
    <w:rsid w:val="1B46DF40"/>
    <w:rsid w:val="1B71D5D1"/>
    <w:rsid w:val="1B9C37BC"/>
    <w:rsid w:val="1BB16941"/>
    <w:rsid w:val="1BBB1CED"/>
    <w:rsid w:val="1BBE0961"/>
    <w:rsid w:val="1BC6DB15"/>
    <w:rsid w:val="1BCFBEB7"/>
    <w:rsid w:val="1BDA8CF0"/>
    <w:rsid w:val="1BFADC1F"/>
    <w:rsid w:val="1BFF1597"/>
    <w:rsid w:val="1C28CC5B"/>
    <w:rsid w:val="1C2FF7BF"/>
    <w:rsid w:val="1C464543"/>
    <w:rsid w:val="1C787BC2"/>
    <w:rsid w:val="1C88705D"/>
    <w:rsid w:val="1C9E152A"/>
    <w:rsid w:val="1CAECC8E"/>
    <w:rsid w:val="1CB3D63C"/>
    <w:rsid w:val="1CB6AFD3"/>
    <w:rsid w:val="1CD2A1AB"/>
    <w:rsid w:val="1CFEDCFF"/>
    <w:rsid w:val="1D1FACFC"/>
    <w:rsid w:val="1D2A7A8A"/>
    <w:rsid w:val="1D4024BD"/>
    <w:rsid w:val="1D63E851"/>
    <w:rsid w:val="1D745044"/>
    <w:rsid w:val="1D96AC80"/>
    <w:rsid w:val="1DCFC117"/>
    <w:rsid w:val="1DF08201"/>
    <w:rsid w:val="1DF0CEEC"/>
    <w:rsid w:val="1E396EB6"/>
    <w:rsid w:val="1E6745FB"/>
    <w:rsid w:val="1E9C61E6"/>
    <w:rsid w:val="1ED50B1F"/>
    <w:rsid w:val="1EE0D40A"/>
    <w:rsid w:val="1EE99BD2"/>
    <w:rsid w:val="1EED2BE3"/>
    <w:rsid w:val="1F1FE3C9"/>
    <w:rsid w:val="1F3A6A67"/>
    <w:rsid w:val="1F3CF04B"/>
    <w:rsid w:val="1F544AC7"/>
    <w:rsid w:val="1F548006"/>
    <w:rsid w:val="1FA653BF"/>
    <w:rsid w:val="1FA88009"/>
    <w:rsid w:val="1FD5E299"/>
    <w:rsid w:val="1FEC0E22"/>
    <w:rsid w:val="20085961"/>
    <w:rsid w:val="201D9E03"/>
    <w:rsid w:val="204A2B59"/>
    <w:rsid w:val="20513BB5"/>
    <w:rsid w:val="205A14BB"/>
    <w:rsid w:val="205D1DE9"/>
    <w:rsid w:val="205F9E21"/>
    <w:rsid w:val="2070BEB0"/>
    <w:rsid w:val="20B4EB56"/>
    <w:rsid w:val="20C40047"/>
    <w:rsid w:val="20E408F3"/>
    <w:rsid w:val="2118FFD7"/>
    <w:rsid w:val="212A35CC"/>
    <w:rsid w:val="2138F364"/>
    <w:rsid w:val="215AC7BA"/>
    <w:rsid w:val="216EB626"/>
    <w:rsid w:val="219354C2"/>
    <w:rsid w:val="21A9443B"/>
    <w:rsid w:val="21B96E64"/>
    <w:rsid w:val="22108746"/>
    <w:rsid w:val="221DE568"/>
    <w:rsid w:val="224644D6"/>
    <w:rsid w:val="22514CFE"/>
    <w:rsid w:val="2255A09E"/>
    <w:rsid w:val="22AC4E23"/>
    <w:rsid w:val="22E75468"/>
    <w:rsid w:val="22F071EB"/>
    <w:rsid w:val="22F093B4"/>
    <w:rsid w:val="22FAF434"/>
    <w:rsid w:val="23278222"/>
    <w:rsid w:val="235C9337"/>
    <w:rsid w:val="23830DF0"/>
    <w:rsid w:val="23A6794D"/>
    <w:rsid w:val="23B1AB20"/>
    <w:rsid w:val="23D6B54C"/>
    <w:rsid w:val="23DF0C0D"/>
    <w:rsid w:val="2409E18B"/>
    <w:rsid w:val="244B1C54"/>
    <w:rsid w:val="2490BE25"/>
    <w:rsid w:val="2495BD35"/>
    <w:rsid w:val="24B1B91D"/>
    <w:rsid w:val="24B7C335"/>
    <w:rsid w:val="24CFE53B"/>
    <w:rsid w:val="24D54552"/>
    <w:rsid w:val="24EAC897"/>
    <w:rsid w:val="251EDE51"/>
    <w:rsid w:val="253BA183"/>
    <w:rsid w:val="2557613C"/>
    <w:rsid w:val="25620964"/>
    <w:rsid w:val="257ADC6E"/>
    <w:rsid w:val="25920C2A"/>
    <w:rsid w:val="2596F11B"/>
    <w:rsid w:val="25A9ABEB"/>
    <w:rsid w:val="25CBB722"/>
    <w:rsid w:val="260CEA23"/>
    <w:rsid w:val="2613FAA0"/>
    <w:rsid w:val="264D897E"/>
    <w:rsid w:val="26885EAC"/>
    <w:rsid w:val="269C992C"/>
    <w:rsid w:val="26C07AC6"/>
    <w:rsid w:val="26C6253A"/>
    <w:rsid w:val="26D836CA"/>
    <w:rsid w:val="272DC49D"/>
    <w:rsid w:val="274BF2D2"/>
    <w:rsid w:val="27569A55"/>
    <w:rsid w:val="27C16119"/>
    <w:rsid w:val="27CE6557"/>
    <w:rsid w:val="280785FD"/>
    <w:rsid w:val="281D7BC3"/>
    <w:rsid w:val="281F0A81"/>
    <w:rsid w:val="283B6810"/>
    <w:rsid w:val="286D51C0"/>
    <w:rsid w:val="287FC8CA"/>
    <w:rsid w:val="28915EE1"/>
    <w:rsid w:val="290137B5"/>
    <w:rsid w:val="2904BADD"/>
    <w:rsid w:val="290C9BAC"/>
    <w:rsid w:val="295D317A"/>
    <w:rsid w:val="29971D41"/>
    <w:rsid w:val="29A530D3"/>
    <w:rsid w:val="29AA47EA"/>
    <w:rsid w:val="2A1B992B"/>
    <w:rsid w:val="2A49E3BF"/>
    <w:rsid w:val="2A67EA2C"/>
    <w:rsid w:val="2A7D1D0E"/>
    <w:rsid w:val="2AA326C6"/>
    <w:rsid w:val="2ADEC9D8"/>
    <w:rsid w:val="2B05BCB5"/>
    <w:rsid w:val="2B12F760"/>
    <w:rsid w:val="2B3F26BF"/>
    <w:rsid w:val="2B891A57"/>
    <w:rsid w:val="2B9DAAEF"/>
    <w:rsid w:val="2BA40B2D"/>
    <w:rsid w:val="2BA44E29"/>
    <w:rsid w:val="2BABA7ED"/>
    <w:rsid w:val="2BBF5712"/>
    <w:rsid w:val="2BDDD012"/>
    <w:rsid w:val="2C20E684"/>
    <w:rsid w:val="2C25F990"/>
    <w:rsid w:val="2C27F1A4"/>
    <w:rsid w:val="2C666723"/>
    <w:rsid w:val="2C74DA6D"/>
    <w:rsid w:val="2C91C3D4"/>
    <w:rsid w:val="2CB1115F"/>
    <w:rsid w:val="2CBCCB02"/>
    <w:rsid w:val="2CCA912A"/>
    <w:rsid w:val="2CD8D84E"/>
    <w:rsid w:val="2CDB41ED"/>
    <w:rsid w:val="2CE2BEFB"/>
    <w:rsid w:val="2CE6858B"/>
    <w:rsid w:val="2D065F0D"/>
    <w:rsid w:val="2D2FBC4A"/>
    <w:rsid w:val="2D79A073"/>
    <w:rsid w:val="2DEC475D"/>
    <w:rsid w:val="2DF9E85B"/>
    <w:rsid w:val="2E291DE7"/>
    <w:rsid w:val="2E3D5D77"/>
    <w:rsid w:val="2E5526B4"/>
    <w:rsid w:val="2E589B63"/>
    <w:rsid w:val="2E6088E9"/>
    <w:rsid w:val="2E65A90D"/>
    <w:rsid w:val="2E6E5427"/>
    <w:rsid w:val="2E760C30"/>
    <w:rsid w:val="2E83F2BF"/>
    <w:rsid w:val="2EB61A45"/>
    <w:rsid w:val="2ED07A41"/>
    <w:rsid w:val="2ED58A25"/>
    <w:rsid w:val="2F1570D4"/>
    <w:rsid w:val="2F209F31"/>
    <w:rsid w:val="2F3ECA57"/>
    <w:rsid w:val="2F417345"/>
    <w:rsid w:val="2F4DA634"/>
    <w:rsid w:val="2F59BC47"/>
    <w:rsid w:val="2F5C66F1"/>
    <w:rsid w:val="2F8D392A"/>
    <w:rsid w:val="2F9CB76F"/>
    <w:rsid w:val="2FC0C8B4"/>
    <w:rsid w:val="2FF0F715"/>
    <w:rsid w:val="304BD375"/>
    <w:rsid w:val="3055986A"/>
    <w:rsid w:val="308D0B4F"/>
    <w:rsid w:val="30BC6F92"/>
    <w:rsid w:val="30D1ABC0"/>
    <w:rsid w:val="30FDF8D6"/>
    <w:rsid w:val="310D1BFD"/>
    <w:rsid w:val="312A62DA"/>
    <w:rsid w:val="3154E570"/>
    <w:rsid w:val="319829AB"/>
    <w:rsid w:val="31AE6843"/>
    <w:rsid w:val="31B655C9"/>
    <w:rsid w:val="31B8E73D"/>
    <w:rsid w:val="3207DDE8"/>
    <w:rsid w:val="326C42E0"/>
    <w:rsid w:val="326C8630"/>
    <w:rsid w:val="327805BF"/>
    <w:rsid w:val="328573A3"/>
    <w:rsid w:val="32BB8E5E"/>
    <w:rsid w:val="332B2581"/>
    <w:rsid w:val="332C0C86"/>
    <w:rsid w:val="3333FA0C"/>
    <w:rsid w:val="334A38A4"/>
    <w:rsid w:val="335ADF3E"/>
    <w:rsid w:val="335F157B"/>
    <w:rsid w:val="3363E811"/>
    <w:rsid w:val="339427C1"/>
    <w:rsid w:val="33ABABA0"/>
    <w:rsid w:val="33CED36A"/>
    <w:rsid w:val="33DF22C7"/>
    <w:rsid w:val="33ECC856"/>
    <w:rsid w:val="33EDA6F8"/>
    <w:rsid w:val="33FA81D1"/>
    <w:rsid w:val="3402755D"/>
    <w:rsid w:val="3438F7D6"/>
    <w:rsid w:val="34743317"/>
    <w:rsid w:val="347B43FB"/>
    <w:rsid w:val="347E21C0"/>
    <w:rsid w:val="349FE421"/>
    <w:rsid w:val="34BEC766"/>
    <w:rsid w:val="34C7DCE7"/>
    <w:rsid w:val="34FB57BC"/>
    <w:rsid w:val="3532D688"/>
    <w:rsid w:val="353C2089"/>
    <w:rsid w:val="35407EAD"/>
    <w:rsid w:val="35429F52"/>
    <w:rsid w:val="354638FF"/>
    <w:rsid w:val="354C8F6F"/>
    <w:rsid w:val="3552414E"/>
    <w:rsid w:val="35A81B38"/>
    <w:rsid w:val="35B03DA5"/>
    <w:rsid w:val="35BFCFB5"/>
    <w:rsid w:val="35FC4068"/>
    <w:rsid w:val="361C652B"/>
    <w:rsid w:val="366B9ACE"/>
    <w:rsid w:val="36B40301"/>
    <w:rsid w:val="36D42F18"/>
    <w:rsid w:val="36DE6FB3"/>
    <w:rsid w:val="36E15EC4"/>
    <w:rsid w:val="372A85D3"/>
    <w:rsid w:val="376836A7"/>
    <w:rsid w:val="377D9DE7"/>
    <w:rsid w:val="377F0C66"/>
    <w:rsid w:val="37802DA5"/>
    <w:rsid w:val="381DA9C7"/>
    <w:rsid w:val="3860CF29"/>
    <w:rsid w:val="3878DA30"/>
    <w:rsid w:val="387A4014"/>
    <w:rsid w:val="38E74743"/>
    <w:rsid w:val="38F4055D"/>
    <w:rsid w:val="39195C80"/>
    <w:rsid w:val="391AD837"/>
    <w:rsid w:val="3930A4CC"/>
    <w:rsid w:val="39762C7B"/>
    <w:rsid w:val="397874B0"/>
    <w:rsid w:val="3995F7AE"/>
    <w:rsid w:val="39B97A28"/>
    <w:rsid w:val="39C61D87"/>
    <w:rsid w:val="3A39AA7B"/>
    <w:rsid w:val="3A72E886"/>
    <w:rsid w:val="3A83AEC8"/>
    <w:rsid w:val="3B0FF2CD"/>
    <w:rsid w:val="3B150328"/>
    <w:rsid w:val="3B1704C6"/>
    <w:rsid w:val="3B2638E7"/>
    <w:rsid w:val="3B2638E7"/>
    <w:rsid w:val="3B2BC705"/>
    <w:rsid w:val="3B6DA44A"/>
    <w:rsid w:val="3BD0F366"/>
    <w:rsid w:val="3BE5D5BC"/>
    <w:rsid w:val="3BE70007"/>
    <w:rsid w:val="3BEB8E9A"/>
    <w:rsid w:val="3C094378"/>
    <w:rsid w:val="3C1142A8"/>
    <w:rsid w:val="3C152A7A"/>
    <w:rsid w:val="3C23ACC0"/>
    <w:rsid w:val="3C490D7C"/>
    <w:rsid w:val="3C510F0A"/>
    <w:rsid w:val="3C6B81EC"/>
    <w:rsid w:val="3CAA29ED"/>
    <w:rsid w:val="3CE85C5D"/>
    <w:rsid w:val="3CEE3D0C"/>
    <w:rsid w:val="3CF11AEA"/>
    <w:rsid w:val="3CF78792"/>
    <w:rsid w:val="3D09ABCF"/>
    <w:rsid w:val="3D1B0E38"/>
    <w:rsid w:val="3D717571"/>
    <w:rsid w:val="3D737CEE"/>
    <w:rsid w:val="3D7D1741"/>
    <w:rsid w:val="3D85909C"/>
    <w:rsid w:val="3D8A7BF3"/>
    <w:rsid w:val="3D9E6B13"/>
    <w:rsid w:val="3E1976F7"/>
    <w:rsid w:val="3E381D36"/>
    <w:rsid w:val="3E4B4D1D"/>
    <w:rsid w:val="3E4E8C5E"/>
    <w:rsid w:val="3EDF417C"/>
    <w:rsid w:val="3EF6781C"/>
    <w:rsid w:val="3F209F4A"/>
    <w:rsid w:val="3F3381BB"/>
    <w:rsid w:val="3F350DBC"/>
    <w:rsid w:val="3F3B5682"/>
    <w:rsid w:val="3F4333CA"/>
    <w:rsid w:val="3F46CF7D"/>
    <w:rsid w:val="3F514749"/>
    <w:rsid w:val="3FC6BF67"/>
    <w:rsid w:val="3FD11D8D"/>
    <w:rsid w:val="3FE42DF8"/>
    <w:rsid w:val="3FE777D0"/>
    <w:rsid w:val="3FFE2AC5"/>
    <w:rsid w:val="3FFF4768"/>
    <w:rsid w:val="4001D3D4"/>
    <w:rsid w:val="40492772"/>
    <w:rsid w:val="4053E126"/>
    <w:rsid w:val="40A40901"/>
    <w:rsid w:val="40D73693"/>
    <w:rsid w:val="40F53D00"/>
    <w:rsid w:val="41108180"/>
    <w:rsid w:val="411C383F"/>
    <w:rsid w:val="413EF30F"/>
    <w:rsid w:val="41AF1236"/>
    <w:rsid w:val="41DD6252"/>
    <w:rsid w:val="428BD269"/>
    <w:rsid w:val="4295D2FD"/>
    <w:rsid w:val="4296AE33"/>
    <w:rsid w:val="42AEC72B"/>
    <w:rsid w:val="42BB7921"/>
    <w:rsid w:val="42C6E3B3"/>
    <w:rsid w:val="42CFF872"/>
    <w:rsid w:val="431F56F6"/>
    <w:rsid w:val="434AE297"/>
    <w:rsid w:val="43551592"/>
    <w:rsid w:val="43616D25"/>
    <w:rsid w:val="4383A0BE"/>
    <w:rsid w:val="43886D55"/>
    <w:rsid w:val="438E48E5"/>
    <w:rsid w:val="43C8059A"/>
    <w:rsid w:val="43D4CB22"/>
    <w:rsid w:val="43DBA9C3"/>
    <w:rsid w:val="4413CEB2"/>
    <w:rsid w:val="441FB92E"/>
    <w:rsid w:val="44411E22"/>
    <w:rsid w:val="4442E48A"/>
    <w:rsid w:val="44482242"/>
    <w:rsid w:val="44992492"/>
    <w:rsid w:val="44C9BFFD"/>
    <w:rsid w:val="44E95468"/>
    <w:rsid w:val="45041A55"/>
    <w:rsid w:val="450CCBDF"/>
    <w:rsid w:val="45317D06"/>
    <w:rsid w:val="4564FCC8"/>
    <w:rsid w:val="45709B83"/>
    <w:rsid w:val="45A725AC"/>
    <w:rsid w:val="45BC7AA9"/>
    <w:rsid w:val="45DEB4EB"/>
    <w:rsid w:val="4605CF2F"/>
    <w:rsid w:val="46101127"/>
    <w:rsid w:val="46126432"/>
    <w:rsid w:val="4620E57D"/>
    <w:rsid w:val="46F15AF6"/>
    <w:rsid w:val="476BAB82"/>
    <w:rsid w:val="477A854C"/>
    <w:rsid w:val="47BA5C66"/>
    <w:rsid w:val="47D99FBC"/>
    <w:rsid w:val="47E0CE17"/>
    <w:rsid w:val="47E5184D"/>
    <w:rsid w:val="47F6F01D"/>
    <w:rsid w:val="48051774"/>
    <w:rsid w:val="4818010C"/>
    <w:rsid w:val="489638F5"/>
    <w:rsid w:val="489AD78F"/>
    <w:rsid w:val="48BB2440"/>
    <w:rsid w:val="49055893"/>
    <w:rsid w:val="4915D8C1"/>
    <w:rsid w:val="4950C49D"/>
    <w:rsid w:val="49681AE7"/>
    <w:rsid w:val="49A73E1A"/>
    <w:rsid w:val="49B8B01C"/>
    <w:rsid w:val="49C31E6A"/>
    <w:rsid w:val="49C631D8"/>
    <w:rsid w:val="49D78B78"/>
    <w:rsid w:val="49DE1C24"/>
    <w:rsid w:val="49EEF182"/>
    <w:rsid w:val="4A163848"/>
    <w:rsid w:val="4A441A3A"/>
    <w:rsid w:val="4A50BB8B"/>
    <w:rsid w:val="4A79B5DA"/>
    <w:rsid w:val="4AB8C852"/>
    <w:rsid w:val="4ABDA31D"/>
    <w:rsid w:val="4AF64B64"/>
    <w:rsid w:val="4AF6581E"/>
    <w:rsid w:val="4B11407E"/>
    <w:rsid w:val="4B28F531"/>
    <w:rsid w:val="4B2C1D52"/>
    <w:rsid w:val="4B4CFA41"/>
    <w:rsid w:val="4BA66F8F"/>
    <w:rsid w:val="4BCA23A7"/>
    <w:rsid w:val="4BDBD726"/>
    <w:rsid w:val="4C0BB85C"/>
    <w:rsid w:val="4C1F1368"/>
    <w:rsid w:val="4C1F5D2F"/>
    <w:rsid w:val="4C3FD2EC"/>
    <w:rsid w:val="4C41E008"/>
    <w:rsid w:val="4C6E70D6"/>
    <w:rsid w:val="4CA818A4"/>
    <w:rsid w:val="4CAD10DF"/>
    <w:rsid w:val="4CBCA28F"/>
    <w:rsid w:val="4CD600A0"/>
    <w:rsid w:val="4CF1001C"/>
    <w:rsid w:val="4D06AA77"/>
    <w:rsid w:val="4D0B5294"/>
    <w:rsid w:val="4D4F83CC"/>
    <w:rsid w:val="4DD5DC2B"/>
    <w:rsid w:val="4DE4C30F"/>
    <w:rsid w:val="4DE6CBBD"/>
    <w:rsid w:val="4DED047D"/>
    <w:rsid w:val="4E25639D"/>
    <w:rsid w:val="4E29987B"/>
    <w:rsid w:val="4E4DC3A9"/>
    <w:rsid w:val="4E537254"/>
    <w:rsid w:val="4E5D9F39"/>
    <w:rsid w:val="4E62099D"/>
    <w:rsid w:val="4E99D4C4"/>
    <w:rsid w:val="4EA27AD8"/>
    <w:rsid w:val="4EA722F5"/>
    <w:rsid w:val="4EC32E1F"/>
    <w:rsid w:val="4EE77EF2"/>
    <w:rsid w:val="4F010871"/>
    <w:rsid w:val="4F3F4A68"/>
    <w:rsid w:val="4F4C768B"/>
    <w:rsid w:val="4F5C71BF"/>
    <w:rsid w:val="4F64C02A"/>
    <w:rsid w:val="4F722DAE"/>
    <w:rsid w:val="4FADFFEE"/>
    <w:rsid w:val="4FB94678"/>
    <w:rsid w:val="503E4B39"/>
    <w:rsid w:val="5046CCFC"/>
    <w:rsid w:val="506106A8"/>
    <w:rsid w:val="507DEB83"/>
    <w:rsid w:val="508E69FF"/>
    <w:rsid w:val="509D015A"/>
    <w:rsid w:val="50D5FC1F"/>
    <w:rsid w:val="50DEECB6"/>
    <w:rsid w:val="50FB6ED7"/>
    <w:rsid w:val="51033B74"/>
    <w:rsid w:val="51119B85"/>
    <w:rsid w:val="516C196C"/>
    <w:rsid w:val="51B84B08"/>
    <w:rsid w:val="51CDC5FA"/>
    <w:rsid w:val="51E312C5"/>
    <w:rsid w:val="51E5F11F"/>
    <w:rsid w:val="52364FA6"/>
    <w:rsid w:val="524AB872"/>
    <w:rsid w:val="52624AF3"/>
    <w:rsid w:val="5272B2F2"/>
    <w:rsid w:val="5285F393"/>
    <w:rsid w:val="529E957C"/>
    <w:rsid w:val="52CDDB52"/>
    <w:rsid w:val="52E2FDC1"/>
    <w:rsid w:val="534B8E7E"/>
    <w:rsid w:val="539680BB"/>
    <w:rsid w:val="539B5182"/>
    <w:rsid w:val="53D91CDB"/>
    <w:rsid w:val="5400CB04"/>
    <w:rsid w:val="541FE7AE"/>
    <w:rsid w:val="5425B0BD"/>
    <w:rsid w:val="543A65DD"/>
    <w:rsid w:val="54590854"/>
    <w:rsid w:val="546EFE1A"/>
    <w:rsid w:val="556372E6"/>
    <w:rsid w:val="559A84FA"/>
    <w:rsid w:val="5625BC45"/>
    <w:rsid w:val="5638A0B4"/>
    <w:rsid w:val="56597E84"/>
    <w:rsid w:val="56831A7E"/>
    <w:rsid w:val="5686563B"/>
    <w:rsid w:val="56AC38AF"/>
    <w:rsid w:val="56ACCB20"/>
    <w:rsid w:val="56DD7B8B"/>
    <w:rsid w:val="56EDD960"/>
    <w:rsid w:val="5707D543"/>
    <w:rsid w:val="5747B618"/>
    <w:rsid w:val="575522DC"/>
    <w:rsid w:val="576179F1"/>
    <w:rsid w:val="5766839F"/>
    <w:rsid w:val="576BDD49"/>
    <w:rsid w:val="5790A916"/>
    <w:rsid w:val="57FA5741"/>
    <w:rsid w:val="57FD2A44"/>
    <w:rsid w:val="581DD472"/>
    <w:rsid w:val="587F7615"/>
    <w:rsid w:val="58BFA231"/>
    <w:rsid w:val="58C5541E"/>
    <w:rsid w:val="591D4D5D"/>
    <w:rsid w:val="592358FF"/>
    <w:rsid w:val="592E927D"/>
    <w:rsid w:val="59712E83"/>
    <w:rsid w:val="59A4BC44"/>
    <w:rsid w:val="59B4CDB2"/>
    <w:rsid w:val="59E3D971"/>
    <w:rsid w:val="59EEC091"/>
    <w:rsid w:val="59F75A28"/>
    <w:rsid w:val="5A65EED7"/>
    <w:rsid w:val="5A6D5CD8"/>
    <w:rsid w:val="5A9B5B33"/>
    <w:rsid w:val="5A9D7987"/>
    <w:rsid w:val="5AC849D8"/>
    <w:rsid w:val="5AE68328"/>
    <w:rsid w:val="5B0644F2"/>
    <w:rsid w:val="5B1AF16F"/>
    <w:rsid w:val="5B408CA5"/>
    <w:rsid w:val="5B51389A"/>
    <w:rsid w:val="5B722188"/>
    <w:rsid w:val="5BF82501"/>
    <w:rsid w:val="5C092D39"/>
    <w:rsid w:val="5C16ECA8"/>
    <w:rsid w:val="5C483058"/>
    <w:rsid w:val="5C9CD294"/>
    <w:rsid w:val="5CB47A86"/>
    <w:rsid w:val="5CB6C1D0"/>
    <w:rsid w:val="5CC334A9"/>
    <w:rsid w:val="5CC8FEA7"/>
    <w:rsid w:val="5D425B82"/>
    <w:rsid w:val="5D7203A0"/>
    <w:rsid w:val="5D9E8D56"/>
    <w:rsid w:val="5DA50793"/>
    <w:rsid w:val="5DEECC26"/>
    <w:rsid w:val="5DF01D89"/>
    <w:rsid w:val="5E0DA22E"/>
    <w:rsid w:val="5E108DF9"/>
    <w:rsid w:val="5E190A43"/>
    <w:rsid w:val="5E199D42"/>
    <w:rsid w:val="5E4B38F0"/>
    <w:rsid w:val="5EAB78A6"/>
    <w:rsid w:val="5ECA6C78"/>
    <w:rsid w:val="5EDFC2E8"/>
    <w:rsid w:val="5EEF3852"/>
    <w:rsid w:val="5EF69ED6"/>
    <w:rsid w:val="5F39DB6B"/>
    <w:rsid w:val="5F40CDFB"/>
    <w:rsid w:val="5FC2679F"/>
    <w:rsid w:val="5FD65717"/>
    <w:rsid w:val="5FFAD56B"/>
    <w:rsid w:val="6031D3D4"/>
    <w:rsid w:val="604592AB"/>
    <w:rsid w:val="605C5C89"/>
    <w:rsid w:val="60659732"/>
    <w:rsid w:val="60929E16"/>
    <w:rsid w:val="609A6327"/>
    <w:rsid w:val="60AF5766"/>
    <w:rsid w:val="60D52BD6"/>
    <w:rsid w:val="61082467"/>
    <w:rsid w:val="611179A8"/>
    <w:rsid w:val="6119F617"/>
    <w:rsid w:val="61482EBB"/>
    <w:rsid w:val="615735B9"/>
    <w:rsid w:val="616568AB"/>
    <w:rsid w:val="617712C9"/>
    <w:rsid w:val="6183248F"/>
    <w:rsid w:val="6183F8BF"/>
    <w:rsid w:val="6192F3ED"/>
    <w:rsid w:val="619421A9"/>
    <w:rsid w:val="61995914"/>
    <w:rsid w:val="61B08728"/>
    <w:rsid w:val="61B7EE0F"/>
    <w:rsid w:val="61D0614F"/>
    <w:rsid w:val="61E1630C"/>
    <w:rsid w:val="61ED1159"/>
    <w:rsid w:val="61FB99B7"/>
    <w:rsid w:val="624DC2BF"/>
    <w:rsid w:val="62786EBD"/>
    <w:rsid w:val="6308A56D"/>
    <w:rsid w:val="633301F3"/>
    <w:rsid w:val="633E2188"/>
    <w:rsid w:val="634236D4"/>
    <w:rsid w:val="635DE8EE"/>
    <w:rsid w:val="6379D96E"/>
    <w:rsid w:val="63846800"/>
    <w:rsid w:val="63916FE9"/>
    <w:rsid w:val="63B65586"/>
    <w:rsid w:val="63C4204F"/>
    <w:rsid w:val="64029F1A"/>
    <w:rsid w:val="640768F1"/>
    <w:rsid w:val="6413296B"/>
    <w:rsid w:val="64218E4E"/>
    <w:rsid w:val="643DED0F"/>
    <w:rsid w:val="64510000"/>
    <w:rsid w:val="645E0836"/>
    <w:rsid w:val="645F0CCB"/>
    <w:rsid w:val="646F2C1E"/>
    <w:rsid w:val="64D2A6CC"/>
    <w:rsid w:val="64D55C89"/>
    <w:rsid w:val="65289A7C"/>
    <w:rsid w:val="65B00F7F"/>
    <w:rsid w:val="65E8DBAF"/>
    <w:rsid w:val="6612DE03"/>
    <w:rsid w:val="663D9DAF"/>
    <w:rsid w:val="66468E08"/>
    <w:rsid w:val="666DD9C7"/>
    <w:rsid w:val="6689937F"/>
    <w:rsid w:val="66986183"/>
    <w:rsid w:val="67501E4C"/>
    <w:rsid w:val="676F354F"/>
    <w:rsid w:val="67BDC7DF"/>
    <w:rsid w:val="67F60CFC"/>
    <w:rsid w:val="680DD4D6"/>
    <w:rsid w:val="68523851"/>
    <w:rsid w:val="68769C12"/>
    <w:rsid w:val="68975D3C"/>
    <w:rsid w:val="689A4815"/>
    <w:rsid w:val="68DD701D"/>
    <w:rsid w:val="68F68A6B"/>
    <w:rsid w:val="68FF7441"/>
    <w:rsid w:val="69297EC2"/>
    <w:rsid w:val="693F0CA8"/>
    <w:rsid w:val="6973E50B"/>
    <w:rsid w:val="69BE3102"/>
    <w:rsid w:val="69C33ECA"/>
    <w:rsid w:val="69D00245"/>
    <w:rsid w:val="6A1E3A8E"/>
    <w:rsid w:val="6A332D9D"/>
    <w:rsid w:val="6A46AC34"/>
    <w:rsid w:val="6A6DFF55"/>
    <w:rsid w:val="6A7F2061"/>
    <w:rsid w:val="6A80FB5A"/>
    <w:rsid w:val="6A991DC0"/>
    <w:rsid w:val="6AA4D88A"/>
    <w:rsid w:val="6AAB382B"/>
    <w:rsid w:val="6ADC9419"/>
    <w:rsid w:val="6B6863CE"/>
    <w:rsid w:val="6B8F79E5"/>
    <w:rsid w:val="6B8F7CA3"/>
    <w:rsid w:val="6B94B621"/>
    <w:rsid w:val="6BA8A242"/>
    <w:rsid w:val="6BAE3CD4"/>
    <w:rsid w:val="6BC055C6"/>
    <w:rsid w:val="6BE453E8"/>
    <w:rsid w:val="6BE72336"/>
    <w:rsid w:val="6C0AE8F0"/>
    <w:rsid w:val="6C1A490C"/>
    <w:rsid w:val="6C34E647"/>
    <w:rsid w:val="6C3C688C"/>
    <w:rsid w:val="6CA49FF9"/>
    <w:rsid w:val="6CA6C899"/>
    <w:rsid w:val="6CBAE3E4"/>
    <w:rsid w:val="6CD4702B"/>
    <w:rsid w:val="6CD81FB6"/>
    <w:rsid w:val="6CDC676D"/>
    <w:rsid w:val="6D6E42F4"/>
    <w:rsid w:val="6D82DDCD"/>
    <w:rsid w:val="6DA0A819"/>
    <w:rsid w:val="6DE6FCC2"/>
    <w:rsid w:val="6E0B75D1"/>
    <w:rsid w:val="6E294437"/>
    <w:rsid w:val="6E50AA80"/>
    <w:rsid w:val="6E8E64BB"/>
    <w:rsid w:val="6E945924"/>
    <w:rsid w:val="6E9EFF5E"/>
    <w:rsid w:val="6EBE01E2"/>
    <w:rsid w:val="6EC6C23E"/>
    <w:rsid w:val="6ECD0D6A"/>
    <w:rsid w:val="6EE34AB1"/>
    <w:rsid w:val="6EF8AA88"/>
    <w:rsid w:val="6F04F1C8"/>
    <w:rsid w:val="6F15A882"/>
    <w:rsid w:val="6F485128"/>
    <w:rsid w:val="6F53B00C"/>
    <w:rsid w:val="6F8A44EF"/>
    <w:rsid w:val="6FA5A30C"/>
    <w:rsid w:val="6FA74632"/>
    <w:rsid w:val="6FAB0C8C"/>
    <w:rsid w:val="6FAE051F"/>
    <w:rsid w:val="6FCF6779"/>
    <w:rsid w:val="6FE1C096"/>
    <w:rsid w:val="702D2C1A"/>
    <w:rsid w:val="7062EB08"/>
    <w:rsid w:val="70A8C102"/>
    <w:rsid w:val="70C0EE48"/>
    <w:rsid w:val="70C81628"/>
    <w:rsid w:val="712BC83C"/>
    <w:rsid w:val="7136510B"/>
    <w:rsid w:val="714A8EC1"/>
    <w:rsid w:val="71562796"/>
    <w:rsid w:val="715B28E7"/>
    <w:rsid w:val="7171D0A9"/>
    <w:rsid w:val="718489D4"/>
    <w:rsid w:val="71A500D6"/>
    <w:rsid w:val="71ECC382"/>
    <w:rsid w:val="71F8E2C7"/>
    <w:rsid w:val="7238ED1B"/>
    <w:rsid w:val="723FF0E1"/>
    <w:rsid w:val="725A1550"/>
    <w:rsid w:val="7263E689"/>
    <w:rsid w:val="72667C5D"/>
    <w:rsid w:val="72AAABAF"/>
    <w:rsid w:val="72FF199A"/>
    <w:rsid w:val="72FF9078"/>
    <w:rsid w:val="7313E17D"/>
    <w:rsid w:val="73253A40"/>
    <w:rsid w:val="7325C4B9"/>
    <w:rsid w:val="732C0929"/>
    <w:rsid w:val="734D5B3A"/>
    <w:rsid w:val="735EF69F"/>
    <w:rsid w:val="7364CCDC"/>
    <w:rsid w:val="738893E3"/>
    <w:rsid w:val="7395087B"/>
    <w:rsid w:val="73B6B46B"/>
    <w:rsid w:val="73E68E8D"/>
    <w:rsid w:val="73F77C26"/>
    <w:rsid w:val="7400C45E"/>
    <w:rsid w:val="74242489"/>
    <w:rsid w:val="742B2213"/>
    <w:rsid w:val="74537506"/>
    <w:rsid w:val="746368FE"/>
    <w:rsid w:val="748351F2"/>
    <w:rsid w:val="75009D3D"/>
    <w:rsid w:val="750F8326"/>
    <w:rsid w:val="750FBEF8"/>
    <w:rsid w:val="75121544"/>
    <w:rsid w:val="75308389"/>
    <w:rsid w:val="75365C2B"/>
    <w:rsid w:val="7553DA31"/>
    <w:rsid w:val="755EEC87"/>
    <w:rsid w:val="759B874B"/>
    <w:rsid w:val="75A4E341"/>
    <w:rsid w:val="75BCCED1"/>
    <w:rsid w:val="75DBFA56"/>
    <w:rsid w:val="761FD362"/>
    <w:rsid w:val="7635FDDD"/>
    <w:rsid w:val="764073D9"/>
    <w:rsid w:val="76474CAA"/>
    <w:rsid w:val="76E495DE"/>
    <w:rsid w:val="771097B6"/>
    <w:rsid w:val="7724CACD"/>
    <w:rsid w:val="773757AC"/>
    <w:rsid w:val="773F8C7E"/>
    <w:rsid w:val="778696FF"/>
    <w:rsid w:val="779E67CA"/>
    <w:rsid w:val="77BEF075"/>
    <w:rsid w:val="77FF7A4C"/>
    <w:rsid w:val="781C36EB"/>
    <w:rsid w:val="783F9432"/>
    <w:rsid w:val="784A9B0D"/>
    <w:rsid w:val="788DFB88"/>
    <w:rsid w:val="78B87B5A"/>
    <w:rsid w:val="78B9FFB0"/>
    <w:rsid w:val="78CCA027"/>
    <w:rsid w:val="78D712AD"/>
    <w:rsid w:val="78E8110E"/>
    <w:rsid w:val="793560FB"/>
    <w:rsid w:val="793AF994"/>
    <w:rsid w:val="794E77C0"/>
    <w:rsid w:val="79934FC1"/>
    <w:rsid w:val="79934FC1"/>
    <w:rsid w:val="799B4AAD"/>
    <w:rsid w:val="79EE03E5"/>
    <w:rsid w:val="7A0B394B"/>
    <w:rsid w:val="7A0BCEA3"/>
    <w:rsid w:val="7A11BAD4"/>
    <w:rsid w:val="7A7770C4"/>
    <w:rsid w:val="7A9A2533"/>
    <w:rsid w:val="7AAC9059"/>
    <w:rsid w:val="7AF3F9F4"/>
    <w:rsid w:val="7AFD37D8"/>
    <w:rsid w:val="7B371B0E"/>
    <w:rsid w:val="7B4EF801"/>
    <w:rsid w:val="7B89D446"/>
    <w:rsid w:val="7B9D5692"/>
    <w:rsid w:val="7BB9CA4E"/>
    <w:rsid w:val="7BBBB5AB"/>
    <w:rsid w:val="7BC66D75"/>
    <w:rsid w:val="7C0655D9"/>
    <w:rsid w:val="7C28FA40"/>
    <w:rsid w:val="7C5D0626"/>
    <w:rsid w:val="7C721F94"/>
    <w:rsid w:val="7CAFB55D"/>
    <w:rsid w:val="7CD2EB6F"/>
    <w:rsid w:val="7CE584C7"/>
    <w:rsid w:val="7CF109F3"/>
    <w:rsid w:val="7D0BAF22"/>
    <w:rsid w:val="7D2F7023"/>
    <w:rsid w:val="7D5BD76D"/>
    <w:rsid w:val="7D6E74AE"/>
    <w:rsid w:val="7DF22634"/>
    <w:rsid w:val="7DF8D687"/>
    <w:rsid w:val="7E1B8241"/>
    <w:rsid w:val="7E475B46"/>
    <w:rsid w:val="7E6EBBD0"/>
    <w:rsid w:val="7E7B47BA"/>
    <w:rsid w:val="7E897013"/>
    <w:rsid w:val="7EA77F83"/>
    <w:rsid w:val="7EAB3EF5"/>
    <w:rsid w:val="7ED765CF"/>
    <w:rsid w:val="7ED7BC04"/>
    <w:rsid w:val="7EDCA553"/>
    <w:rsid w:val="7EE52BF7"/>
    <w:rsid w:val="7F188D1A"/>
    <w:rsid w:val="7F1D9922"/>
    <w:rsid w:val="7F4B053C"/>
    <w:rsid w:val="7F563FEC"/>
    <w:rsid w:val="7F6DD4BA"/>
    <w:rsid w:val="7F8468C9"/>
    <w:rsid w:val="7F94A6E8"/>
    <w:rsid w:val="7F9FA2B7"/>
    <w:rsid w:val="7FA82684"/>
    <w:rsid w:val="7FB752A2"/>
    <w:rsid w:val="7FC03B22"/>
    <w:rsid w:val="7FC76E52"/>
    <w:rsid w:val="7FE9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A655"/>
  <w15:docId w15:val="{6BBB7F4E-7803-4E7C-9D74-1D5C89EC2B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erif CJK SC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suppressAutoHyphens/>
      <w:spacing w:line="360" w:lineRule="auto"/>
      <w:ind w:firstLine="709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6760D9"/>
    <w:pPr>
      <w:numPr>
        <w:ilvl w:val="2"/>
        <w:numId w:val="4"/>
      </w:numPr>
      <w:tabs>
        <w:tab w:val="left" w:pos="284"/>
      </w:tabs>
      <w:outlineLvl w:val="0"/>
    </w:pPr>
    <w:rPr>
      <w:rFonts w:eastAsia="Calibri" w:cs="Arial"/>
      <w:b/>
      <w:bCs/>
      <w:color w:val="000000" w:themeColor="text1"/>
      <w:lang w:eastAsia="en-US" w:bidi="ar-SA"/>
    </w:rPr>
  </w:style>
  <w:style w:type="paragraph" w:styleId="Ttulo2">
    <w:name w:val="heading 2"/>
    <w:basedOn w:val="Normal"/>
    <w:next w:val="Normal"/>
    <w:link w:val="Ttulo2Char1"/>
    <w:uiPriority w:val="9"/>
    <w:unhideWhenUsed/>
    <w:qFormat/>
    <w:rsid w:val="00B9663E"/>
    <w:pPr>
      <w:outlineLvl w:val="1"/>
    </w:pPr>
    <w:rPr>
      <w:rFonts w:eastAsia="Arial" w:cs="Arial"/>
      <w:b/>
      <w:bCs/>
      <w:color w:val="000000" w:themeColor="text1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11" w:customStyle="1">
    <w:name w:val="Título 11"/>
    <w:basedOn w:val="Standard"/>
    <w:pPr>
      <w:jc w:val="both"/>
      <w:outlineLvl w:val="0"/>
    </w:pPr>
    <w:rPr>
      <w:rFonts w:ascii="Arial" w:hAnsi="Arial" w:eastAsia="Calibri" w:cs="Calibri"/>
      <w:b/>
      <w:bCs/>
      <w:szCs w:val="28"/>
      <w:lang w:val="pt-PT" w:eastAsia="en-US" w:bidi="ar-SA"/>
    </w:rPr>
  </w:style>
  <w:style w:type="paragraph" w:styleId="Ttulo21" w:customStyle="1">
    <w:name w:val="Título 21"/>
    <w:basedOn w:val="Normal"/>
    <w:next w:val="Normal"/>
    <w:pPr>
      <w:keepNext/>
      <w:keepLines/>
      <w:spacing w:before="40"/>
      <w:outlineLvl w:val="1"/>
    </w:pPr>
    <w:rPr>
      <w:rFonts w:eastAsia="Times New Roman" w:cs="Mangal"/>
      <w:color w:val="000000"/>
      <w:szCs w:val="23"/>
    </w:rPr>
  </w:style>
  <w:style w:type="character" w:styleId="Fontepargpadro1" w:customStyle="1">
    <w:name w:val="Fonte parág. padrão1"/>
  </w:style>
  <w:style w:type="paragraph" w:styleId="Standard" w:customStyle="1">
    <w:name w:val="Standard"/>
    <w:pPr>
      <w:suppressAutoHyphens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a1" w:customStyle="1">
    <w:name w:val="Lista1"/>
    <w:basedOn w:val="Textbody"/>
  </w:style>
  <w:style w:type="paragraph" w:styleId="Legenda1" w:customStyle="1">
    <w:name w:val="Legenda1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TextodoTrabalho" w:customStyle="1">
    <w:name w:val="Texto do Trabalho"/>
    <w:basedOn w:val="Standard"/>
    <w:pPr>
      <w:spacing w:line="360" w:lineRule="auto"/>
      <w:ind w:firstLine="851"/>
    </w:p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Internetlink" w:customStyle="1">
    <w:name w:val="Internet link"/>
    <w:rPr>
      <w:color w:val="000080"/>
      <w:u w:val="single"/>
    </w:rPr>
  </w:style>
  <w:style w:type="paragraph" w:styleId="paragraph" w:customStyle="1">
    <w:name w:val="paragraph"/>
    <w:basedOn w:val="Normal"/>
    <w:pPr>
      <w:suppressAutoHyphens w:val="0"/>
      <w:spacing w:before="100" w:after="100"/>
      <w:textAlignment w:val="auto"/>
    </w:pPr>
    <w:rPr>
      <w:rFonts w:ascii="Times New Roman" w:hAnsi="Times New Roman" w:eastAsia="Times New Roman" w:cs="Times New Roman"/>
      <w:kern w:val="0"/>
      <w:lang w:eastAsia="pt-BR" w:bidi="ar-SA"/>
    </w:rPr>
  </w:style>
  <w:style w:type="character" w:styleId="normaltextrun" w:customStyle="1">
    <w:name w:val="normaltextrun"/>
    <w:basedOn w:val="Fontepargpadro1"/>
  </w:style>
  <w:style w:type="character" w:styleId="eop" w:customStyle="1">
    <w:name w:val="eop"/>
    <w:basedOn w:val="Fontepargpadro1"/>
  </w:style>
  <w:style w:type="character" w:styleId="Ttulo2Char" w:customStyle="1">
    <w:name w:val="Título 2 Char"/>
    <w:basedOn w:val="Fontepargpadro1"/>
    <w:rPr>
      <w:rFonts w:ascii="Arial" w:hAnsi="Arial" w:eastAsia="Times New Roman" w:cs="Mangal"/>
      <w:color w:val="000000"/>
      <w:szCs w:val="23"/>
    </w:rPr>
  </w:style>
  <w:style w:type="paragraph" w:styleId="CabealhodoSumrio1" w:customStyle="1">
    <w:name w:val="Cabeçalho do Sumário1"/>
    <w:basedOn w:val="Ttulo11"/>
    <w:next w:val="Normal"/>
    <w:pPr>
      <w:keepNext/>
      <w:keepLines/>
      <w:suppressAutoHyphens w:val="0"/>
      <w:spacing w:before="240" w:line="256" w:lineRule="auto"/>
      <w:jc w:val="left"/>
      <w:textAlignment w:val="auto"/>
    </w:pPr>
    <w:rPr>
      <w:rFonts w:ascii="Calibri Light" w:hAnsi="Calibri Light" w:eastAsia="Times New Roman" w:cs="Times New Roman"/>
      <w:b w:val="0"/>
      <w:bCs w:val="0"/>
      <w:color w:val="2F5496"/>
      <w:kern w:val="0"/>
      <w:sz w:val="32"/>
      <w:szCs w:val="32"/>
      <w:lang w:val="pt-BR" w:eastAsia="pt-BR"/>
    </w:rPr>
  </w:style>
  <w:style w:type="paragraph" w:styleId="Sumrio21" w:customStyle="1">
    <w:name w:val="Sumário 21"/>
    <w:basedOn w:val="Normal"/>
    <w:next w:val="Normal"/>
    <w:autoRedefine/>
    <w:pPr>
      <w:suppressAutoHyphens w:val="0"/>
      <w:spacing w:after="100" w:line="256" w:lineRule="auto"/>
      <w:ind w:left="220" w:firstLine="0"/>
      <w:textAlignment w:val="auto"/>
    </w:pPr>
    <w:rPr>
      <w:rFonts w:ascii="Calibri" w:hAnsi="Calibri" w:eastAsia="Times New Roman" w:cs="Times New Roman"/>
      <w:kern w:val="0"/>
      <w:sz w:val="22"/>
      <w:szCs w:val="22"/>
      <w:lang w:eastAsia="pt-BR" w:bidi="ar-SA"/>
    </w:rPr>
  </w:style>
  <w:style w:type="paragraph" w:styleId="Sumrio11" w:customStyle="1">
    <w:name w:val="Sumário 11"/>
    <w:basedOn w:val="Normal"/>
    <w:next w:val="Normal"/>
    <w:autoRedefine/>
    <w:pPr>
      <w:suppressAutoHyphens w:val="0"/>
      <w:spacing w:after="100" w:line="256" w:lineRule="auto"/>
      <w:ind w:firstLine="0"/>
      <w:textAlignment w:val="auto"/>
    </w:pPr>
    <w:rPr>
      <w:rFonts w:ascii="Calibri" w:hAnsi="Calibri" w:eastAsia="Times New Roman" w:cs="Times New Roman"/>
      <w:kern w:val="0"/>
      <w:sz w:val="22"/>
      <w:szCs w:val="22"/>
      <w:lang w:eastAsia="pt-BR" w:bidi="ar-SA"/>
    </w:rPr>
  </w:style>
  <w:style w:type="paragraph" w:styleId="Sumrio31" w:customStyle="1">
    <w:name w:val="Sumário 31"/>
    <w:basedOn w:val="Normal"/>
    <w:next w:val="Normal"/>
    <w:autoRedefine/>
    <w:pPr>
      <w:suppressAutoHyphens w:val="0"/>
      <w:spacing w:after="100" w:line="256" w:lineRule="auto"/>
      <w:ind w:left="440" w:firstLine="0"/>
      <w:textAlignment w:val="auto"/>
    </w:pPr>
    <w:rPr>
      <w:rFonts w:ascii="Calibri" w:hAnsi="Calibri" w:eastAsia="Times New Roman" w:cs="Times New Roman"/>
      <w:kern w:val="0"/>
      <w:sz w:val="22"/>
      <w:szCs w:val="22"/>
      <w:lang w:eastAsia="pt-BR" w:bidi="ar-SA"/>
    </w:rPr>
  </w:style>
  <w:style w:type="character" w:styleId="Hyperlink">
    <w:name w:val="Hyperlink"/>
    <w:basedOn w:val="Fontepargpadro1"/>
    <w:uiPriority w:val="99"/>
    <w:rPr>
      <w:color w:val="0563C1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D584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D584D"/>
    <w:pPr>
      <w:spacing w:line="240" w:lineRule="auto"/>
    </w:pPr>
    <w:rPr>
      <w:rFonts w:cs="Mangal"/>
      <w:sz w:val="20"/>
      <w:szCs w:val="18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8D584D"/>
    <w:rPr>
      <w:rFonts w:ascii="Arial" w:hAnsi="Arial"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D584D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8D584D"/>
    <w:rPr>
      <w:rFonts w:ascii="Arial" w:hAnsi="Arial" w:cs="Mangal"/>
      <w:b/>
      <w:bCs/>
      <w:sz w:val="20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Ttulo2Char1" w:customStyle="1">
    <w:name w:val="Título 2 Char1"/>
    <w:basedOn w:val="Fontepargpadro"/>
    <w:link w:val="Ttulo2"/>
    <w:uiPriority w:val="9"/>
    <w:rsid w:val="00B9663E"/>
    <w:rPr>
      <w:rFonts w:ascii="Arial" w:hAnsi="Arial" w:eastAsia="Arial" w:cs="Arial"/>
      <w:b/>
      <w:bCs/>
      <w:color w:val="000000" w:themeColor="text1"/>
    </w:rPr>
  </w:style>
  <w:style w:type="character" w:styleId="Ttulo3Char" w:customStyle="1">
    <w:name w:val="Título 3 Char"/>
    <w:basedOn w:val="Fontepargpadro"/>
    <w:link w:val="Ttulo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Reviso">
    <w:name w:val="Revision"/>
    <w:hidden/>
    <w:uiPriority w:val="99"/>
    <w:semiHidden/>
    <w:rsid w:val="006C7412"/>
    <w:pPr>
      <w:autoSpaceDN/>
      <w:textAlignment w:val="auto"/>
    </w:pPr>
    <w:rPr>
      <w:rFonts w:ascii="Arial" w:hAnsi="Arial" w:cs="Mangal"/>
      <w:szCs w:val="21"/>
    </w:rPr>
  </w:style>
  <w:style w:type="character" w:styleId="Ttulo1Char" w:customStyle="1">
    <w:name w:val="Título 1 Char"/>
    <w:basedOn w:val="Fontepargpadro"/>
    <w:link w:val="Ttulo1"/>
    <w:uiPriority w:val="9"/>
    <w:rsid w:val="006760D9"/>
    <w:rPr>
      <w:rFonts w:ascii="Arial" w:hAnsi="Arial" w:eastAsia="Calibri" w:cs="Arial"/>
      <w:b/>
      <w:bCs/>
      <w:color w:val="000000" w:themeColor="text1"/>
      <w:lang w:eastAsia="en-US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663E"/>
    <w:pPr>
      <w:keepNext/>
      <w:keepLines/>
      <w:numPr>
        <w:ilvl w:val="0"/>
        <w:numId w:val="0"/>
      </w:numPr>
      <w:tabs>
        <w:tab w:val="clear" w:pos="284"/>
      </w:tabs>
      <w:suppressAutoHyphens w:val="0"/>
      <w:autoSpaceDN/>
      <w:spacing w:before="240" w:line="259" w:lineRule="auto"/>
      <w:contextualSpacing w:val="0"/>
      <w:textAlignment w:val="auto"/>
      <w:outlineLvl w:val="9"/>
    </w:pPr>
    <w:rPr>
      <w:rFonts w:asciiTheme="majorHAnsi" w:hAnsiTheme="majorHAnsi" w:eastAsiaTheme="majorEastAsia" w:cstheme="majorBidi"/>
      <w:b w:val="0"/>
      <w:bCs w:val="0"/>
      <w:color w:val="2E74B5" w:themeColor="accent1" w:themeShade="BF"/>
      <w:kern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9663E"/>
    <w:pPr>
      <w:tabs>
        <w:tab w:val="left" w:pos="440"/>
        <w:tab w:val="right" w:leader="dot" w:pos="9628"/>
      </w:tabs>
      <w:spacing w:after="100"/>
      <w:ind w:firstLine="0"/>
      <w:pPrChange w:author="KETLEN MOREIRA SILVA" w:date="2022-11-16T00:52:00Z" w:id="0">
        <w:pPr>
          <w:suppressAutoHyphens/>
          <w:autoSpaceDN w:val="0"/>
          <w:spacing w:after="100" w:line="360" w:lineRule="auto"/>
          <w:ind w:firstLine="709"/>
          <w:textAlignment w:val="baseline"/>
        </w:pPr>
      </w:pPrChange>
    </w:pPr>
    <w:rPr>
      <w:rFonts w:eastAsia="Arial" w:cs="Mangal"/>
      <w:caps/>
      <w:noProof/>
      <w:szCs w:val="21"/>
      <w:rPrChange w:author="KETLEN MOREIRA SILVA" w:date="2022-11-16T00:52:00Z" w:id="0">
        <w:rPr>
          <w:rFonts w:ascii="Arial" w:hAnsi="Arial" w:eastAsia="Noto Serif CJK SC" w:cs="Mangal"/>
          <w:kern w:val="3"/>
          <w:sz w:val="24"/>
          <w:szCs w:val="21"/>
          <w:lang w:val="pt-BR" w:eastAsia="zh-CN" w:bidi="hi-IN"/>
        </w:rPr>
      </w:rPrChange>
    </w:rPr>
  </w:style>
  <w:style w:type="paragraph" w:styleId="Sumrio2">
    <w:name w:val="toc 2"/>
    <w:basedOn w:val="Normal"/>
    <w:next w:val="Normal"/>
    <w:autoRedefine/>
    <w:uiPriority w:val="39"/>
    <w:unhideWhenUsed/>
    <w:rsid w:val="00B9663E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image" Target="media/image4.png" Id="rId18" /><Relationship Type="http://schemas.openxmlformats.org/officeDocument/2006/relationships/customXml" Target="../customXml/item3.xml" Id="rId3" /><Relationship Type="http://schemas.microsoft.com/office/2011/relationships/people" Target="people.xml" Id="rId21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image" Target="media/image3.png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numbering" Target="numbering.xml" Id="rId5" /><Relationship Type="http://schemas.microsoft.com/office/2020/10/relationships/intelligence" Target="intelligence2.xml" Id="rId23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8/08/relationships/commentsExtensible" Target="commentsExtensible.xml" Id="rId14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51a1b14026d64d04" /><Relationship Type="http://schemas.openxmlformats.org/officeDocument/2006/relationships/image" Target="/media/image6.png" Id="Re6489976040a4188" /><Relationship Type="http://schemas.openxmlformats.org/officeDocument/2006/relationships/image" Target="/media/image7.png" Id="R42d0d3c85541407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30022-f4ef-427f-9674-9a8f64b827a8}"/>
      </w:docPartPr>
      <w:docPartBody>
        <w:p w14:paraId="5CFE596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2d9e82-105b-4866-92af-7adb39f489fc">
      <Terms xmlns="http://schemas.microsoft.com/office/infopath/2007/PartnerControls"/>
    </lcf76f155ced4ddcb4097134ff3c332f>
    <TaxCatchAll xmlns="d8c72cab-8b6a-495c-89dc-53b0da68781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F617B9DC09844B8FFF3C551B3C330D" ma:contentTypeVersion="15" ma:contentTypeDescription="Crie um novo documento." ma:contentTypeScope="" ma:versionID="ae7948c89f8addc25aa232db9a5bee6a">
  <xsd:schema xmlns:xsd="http://www.w3.org/2001/XMLSchema" xmlns:xs="http://www.w3.org/2001/XMLSchema" xmlns:p="http://schemas.microsoft.com/office/2006/metadata/properties" xmlns:ns2="d02d9e82-105b-4866-92af-7adb39f489fc" xmlns:ns3="d8c72cab-8b6a-495c-89dc-53b0da68781a" targetNamespace="http://schemas.microsoft.com/office/2006/metadata/properties" ma:root="true" ma:fieldsID="1e24cb42bf9a6590162de722dffee4a8" ns2:_="" ns3:_="">
    <xsd:import namespace="d02d9e82-105b-4866-92af-7adb39f489fc"/>
    <xsd:import namespace="d8c72cab-8b6a-495c-89dc-53b0da687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d9e82-105b-4866-92af-7adb39f48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66a8e9f6-207e-4cbc-81e9-5eb35c0639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72cab-8b6a-495c-89dc-53b0da68781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90516bd-ffd4-40fe-9a58-721323674257}" ma:internalName="TaxCatchAll" ma:showField="CatchAllData" ma:web="d8c72cab-8b6a-495c-89dc-53b0da687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012CE1-9384-4F55-817D-21862B441B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CFA93A-957E-43B5-84DC-ED251B618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5FBA0E-4AD3-4106-8988-B0614EA3BCC4}">
  <ds:schemaRefs>
    <ds:schemaRef ds:uri="fd409bc9-ead2-4bfb-9d7b-b499e269f4ee"/>
    <ds:schemaRef ds:uri="http://schemas.microsoft.com/office/2006/documentManagement/types"/>
    <ds:schemaRef ds:uri="http://purl.org/dc/dcmitype/"/>
    <ds:schemaRef ds:uri="94bec9f9-75e0-453e-9e1d-3a313afc7447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d02d9e82-105b-4866-92af-7adb39f489fc"/>
    <ds:schemaRef ds:uri="d8c72cab-8b6a-495c-89dc-53b0da68781a"/>
  </ds:schemaRefs>
</ds:datastoreItem>
</file>

<file path=customXml/itemProps4.xml><?xml version="1.0" encoding="utf-8"?>
<ds:datastoreItem xmlns:ds="http://schemas.openxmlformats.org/officeDocument/2006/customXml" ds:itemID="{60BEFE60-1BC0-4D60-BF8D-E5E762A8A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d9e82-105b-4866-92af-7adb39f489fc"/>
    <ds:schemaRef ds:uri="d8c72cab-8b6a-495c-89dc-53b0da687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Organization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Ketlen Moreira</dc:creator>
  <lastModifiedBy>LUIZ CARLOS DOS SANTOS FERREIRA SACRAMENTO</lastModifiedBy>
  <revision>12</revision>
  <dcterms:created xsi:type="dcterms:W3CDTF">2022-11-16T17:52:00.0000000Z</dcterms:created>
  <dcterms:modified xsi:type="dcterms:W3CDTF">2022-11-19T15:10:07.7734239Z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0x0101009BF617B9DC09844B8FFF3C551B3C330D</vt:lpwstr>
  </property>
  <property fmtid="{D5CDD505-2E9C-101B-9397-08002B2CF9AE}" pid="3" name="MediaServiceImageTags">
    <vt:lpwstr/>
  </property>
</Properties>
</file>