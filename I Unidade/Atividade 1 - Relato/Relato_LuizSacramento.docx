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04AEC8E" wp14:textId="77777777">
      <w:pPr>
        <w:pStyle w:val="Normal"/>
        <w:bidi w:val="0"/>
        <w:jc w:val="center"/>
        <w:rPr/>
      </w:pPr>
      <w:r>
        <w:rPr/>
        <w:tab/>
      </w:r>
      <w:r>
        <w:rPr/>
        <w:tab/>
      </w:r>
      <w:r>
        <w:rPr/>
        <w:tab/>
      </w:r>
      <w:r>
        <w:rPr>
          <w:b/>
          <w:bCs/>
        </w:rPr>
        <w:t>Relato – Luiz Sacramento</w:t>
      </w:r>
    </w:p>
    <w:p xmlns:wp14="http://schemas.microsoft.com/office/word/2010/wordml" w:rsidP="5491129F" w14:paraId="672A6659" wp14:textId="77777777">
      <w:pPr>
        <w:pStyle w:val="Normal"/>
        <w:bidi w:val="0"/>
        <w:jc w:val="both"/>
        <w:rPr>
          <w:color w:val="auto"/>
        </w:rPr>
      </w:pPr>
    </w:p>
    <w:p xmlns:wp14="http://schemas.microsoft.com/office/word/2010/wordml" w14:paraId="704CD112" wp14:textId="45C2DAED">
      <w:pPr>
        <w:pStyle w:val="Corpodotexto"/>
        <w:bidi w:val="0"/>
        <w:jc w:val="both"/>
      </w:pPr>
      <w:r w:rsidRPr="5491129F" w:rsidR="2D60E045">
        <w:rPr>
          <w:color w:val="auto"/>
        </w:rPr>
        <w:t>Em linha</w:t>
      </w:r>
      <w:r w:rsidRPr="5491129F" w:rsidR="2D60E045">
        <w:rPr>
          <w:color w:val="auto"/>
        </w:rPr>
        <w:t>s</w:t>
      </w:r>
      <w:r w:rsidRPr="5491129F" w:rsidR="2D60E045">
        <w:rPr>
          <w:color w:val="auto"/>
        </w:rPr>
        <w:t xml:space="preserve"> gerais, esse relato conta um pouco da </w:t>
      </w:r>
      <w:r w:rsidRPr="5491129F" w:rsidR="2D60E045">
        <w:rPr>
          <w:color w:val="auto"/>
          <w:highlight w:val="yellow"/>
        </w:rPr>
        <w:t>problemática do minimalismo</w:t>
      </w:r>
      <w:r w:rsidRPr="5491129F" w:rsidR="2D60E045">
        <w:rPr>
          <w:color w:val="auto"/>
          <w:highlight w:val="yellow"/>
        </w:rPr>
        <w:t xml:space="preserve"> e como</w:t>
      </w:r>
      <w:r w:rsidRPr="5491129F" w:rsidR="4CFE3EC7">
        <w:rPr>
          <w:color w:val="auto"/>
          <w:highlight w:val="yellow"/>
        </w:rPr>
        <w:t xml:space="preserve"> </w:t>
      </w:r>
      <w:r w:rsidRPr="5491129F" w:rsidR="2D60E045">
        <w:rPr>
          <w:color w:val="auto"/>
        </w:rPr>
        <w:t xml:space="preserve">algumas das reflexões sobre esse tema </w:t>
      </w:r>
      <w:r w:rsidRPr="5491129F" w:rsidR="2D60E045">
        <w:rPr>
          <w:color w:val="auto"/>
        </w:rPr>
        <w:t>estão cada vez mais me modificando enquanto pessoa</w:t>
      </w:r>
      <w:r w:rsidRPr="5491129F" w:rsidR="2D60E045">
        <w:rPr>
          <w:color w:val="auto"/>
        </w:rPr>
        <w:t xml:space="preserve">. Isso foi despertado em mim ao </w:t>
      </w:r>
      <w:r w:rsidRPr="5491129F" w:rsidR="2D60E045">
        <w:rPr>
          <w:color w:val="auto"/>
        </w:rPr>
        <w:t>assistir</w:t>
      </w:r>
      <w:r w:rsidRPr="5491129F" w:rsidR="2D60E045">
        <w:rPr>
          <w:color w:val="auto"/>
        </w:rPr>
        <w:t xml:space="preserve"> o </w:t>
      </w:r>
      <w:commentRangeStart w:id="1309152895"/>
      <w:commentRangeStart w:id="1016887710"/>
      <w:r w:rsidRPr="5491129F" w:rsidR="2D60E045">
        <w:rPr>
          <w:color w:val="auto"/>
        </w:rPr>
        <w:t>documentário</w:t>
      </w:r>
      <w:r w:rsidRPr="5491129F" w:rsidR="4D5D1694">
        <w:rPr>
          <w:color w:val="auto"/>
        </w:rPr>
        <w:t xml:space="preserve"> “</w:t>
      </w:r>
      <w:commentRangeEnd w:id="1309152895"/>
      <w:r>
        <w:rPr>
          <w:rStyle w:val="CommentReference"/>
        </w:rPr>
        <w:commentReference w:id="1309152895"/>
      </w:r>
      <w:commentRangeEnd w:id="1016887710"/>
      <w:r>
        <w:rPr>
          <w:rStyle w:val="CommentReference"/>
        </w:rPr>
        <w:commentReference w:id="1016887710"/>
      </w:r>
      <w:r w:rsidRPr="5491129F" w:rsidR="5C923F46">
        <w:rPr>
          <w:color w:val="auto"/>
        </w:rPr>
        <w:t>O minimalismo como alternativa na sociedade de consumo</w:t>
      </w:r>
      <w:r w:rsidRPr="5491129F" w:rsidR="70357BDD">
        <w:rPr>
          <w:color w:val="auto"/>
        </w:rPr>
        <w:t>”</w:t>
      </w:r>
      <w:r w:rsidRPr="5491129F" w:rsidR="2D60E045">
        <w:rPr>
          <w:color w:val="auto"/>
        </w:rPr>
        <w:t>. Ele trata</w:t>
      </w:r>
      <w:r w:rsidRPr="5491129F" w:rsidR="2D60E045">
        <w:rPr>
          <w:color w:val="auto"/>
        </w:rPr>
        <w:t xml:space="preserve"> </w:t>
      </w:r>
      <w:r w:rsidRPr="5491129F" w:rsidR="2D60E045">
        <w:rPr>
          <w:color w:val="auto"/>
        </w:rPr>
        <w:t xml:space="preserve">de </w:t>
      </w:r>
      <w:r w:rsidRPr="5491129F" w:rsidR="2D60E045">
        <w:rPr>
          <w:color w:val="auto"/>
        </w:rPr>
        <w:t>questões ligad</w:t>
      </w:r>
      <w:r w:rsidRPr="5491129F" w:rsidR="2D60E045">
        <w:rPr>
          <w:color w:val="auto"/>
        </w:rPr>
        <w:t>a</w:t>
      </w:r>
      <w:r w:rsidRPr="5491129F" w:rsidR="2D60E045">
        <w:rPr>
          <w:color w:val="auto"/>
        </w:rPr>
        <w:t xml:space="preserve">s ao consumo consciente e </w:t>
      </w:r>
      <w:r w:rsidRPr="5491129F" w:rsidR="2D60E045">
        <w:rPr>
          <w:color w:val="auto"/>
        </w:rPr>
        <w:t xml:space="preserve">da </w:t>
      </w:r>
      <w:r w:rsidRPr="5491129F" w:rsidR="2D60E045">
        <w:rPr>
          <w:color w:val="auto"/>
        </w:rPr>
        <w:t>economia colaborativa,</w:t>
      </w:r>
      <w:r w:rsidR="7D99010C">
        <w:rPr/>
        <w:t xml:space="preserve"> </w:t>
      </w:r>
      <w:r w:rsidR="2D60E045">
        <w:rPr/>
        <w:t>movimento</w:t>
      </w:r>
      <w:r w:rsidR="2D60E045">
        <w:rPr/>
        <w:t>s</w:t>
      </w:r>
      <w:r w:rsidR="2D60E045">
        <w:rPr/>
        <w:t xml:space="preserve"> </w:t>
      </w:r>
      <w:r w:rsidR="2D60E045">
        <w:rPr/>
        <w:t xml:space="preserve">que </w:t>
      </w:r>
      <w:r w:rsidR="2D60E045">
        <w:rPr/>
        <w:t>demonstra</w:t>
      </w:r>
      <w:r w:rsidR="2D60E045">
        <w:rPr/>
        <w:t>m</w:t>
      </w:r>
      <w:r w:rsidR="2D60E045">
        <w:rPr/>
        <w:t xml:space="preserve"> ser</w:t>
      </w:r>
      <w:r w:rsidR="43862BDF">
        <w:rPr/>
        <w:t xml:space="preserve"> </w:t>
      </w:r>
      <w:r w:rsidR="2D60E045">
        <w:rPr/>
        <w:t>tendência</w:t>
      </w:r>
      <w:r w:rsidR="2D60E045">
        <w:rPr/>
        <w:t>s</w:t>
      </w:r>
      <w:r w:rsidR="2D60E045">
        <w:rPr/>
        <w:t xml:space="preserve"> no futuro</w:t>
      </w:r>
      <w:r w:rsidR="2D60E045">
        <w:rPr/>
        <w:t xml:space="preserve">. </w:t>
      </w:r>
      <w:r w:rsidR="2D60E045">
        <w:rPr/>
        <w:t>A</w:t>
      </w:r>
      <w:r w:rsidR="2D60E045">
        <w:rPr/>
        <w:t>lém</w:t>
      </w:r>
      <w:r w:rsidR="2D60E045">
        <w:rPr/>
        <w:t xml:space="preserve"> do mais</w:t>
      </w:r>
      <w:r w:rsidR="2D60E045">
        <w:rPr/>
        <w:t>,</w:t>
      </w:r>
      <w:r w:rsidR="2D60E045">
        <w:rPr/>
        <w:t xml:space="preserve"> há</w:t>
      </w:r>
      <w:r w:rsidR="2D60E045">
        <w:rPr/>
        <w:t xml:space="preserve"> dois pontos </w:t>
      </w:r>
      <w:r w:rsidR="2D60E045">
        <w:rPr/>
        <w:t>que merecem ser</w:t>
      </w:r>
      <w:r w:rsidR="2D60E045">
        <w:rPr/>
        <w:t xml:space="preserve"> </w:t>
      </w:r>
      <w:r w:rsidR="2D60E045">
        <w:rPr/>
        <w:t>destacados</w:t>
      </w:r>
      <w:r w:rsidR="2D60E045">
        <w:rPr/>
        <w:t>: compulsão e prazer momentâneo.</w:t>
      </w:r>
    </w:p>
    <w:p xmlns:wp14="http://schemas.microsoft.com/office/word/2010/wordml" w:rsidP="5491129F" w14:paraId="2BEC33E8" wp14:textId="1B05E16E">
      <w:pPr>
        <w:pStyle w:val="Corpodotexto"/>
        <w:bidi w:val="0"/>
        <w:spacing w:before="0" w:after="0" w:line="240" w:lineRule="auto"/>
        <w:jc w:val="both"/>
        <w:rPr>
          <w:color w:val="FF0000"/>
        </w:rPr>
      </w:pPr>
      <w:r w:rsidR="2D60E045">
        <w:rPr/>
        <w:t xml:space="preserve">O minimalismo vai além de uma questão de </w:t>
      </w:r>
      <w:proofErr w:type="spellStart"/>
      <w:r w:rsidRPr="5491129F" w:rsidR="2D60E045">
        <w:rPr>
          <w:i w:val="1"/>
          <w:iCs w:val="1"/>
          <w:rPrChange w:author="Claudia Albuquerque de Lima Queiroz Costa" w:date="2022-09-15T18:28:23.253Z" w:id="1418793631"/>
        </w:rPr>
        <w:t>life-style</w:t>
      </w:r>
      <w:proofErr w:type="spellEnd"/>
      <w:r w:rsidR="2D60E045">
        <w:rPr/>
        <w:t xml:space="preserve">, mas também, usar aquilo que é impressionável para você, assim como faz o essencialismo. A economia colaborativa é como uma resposta </w:t>
      </w:r>
      <w:r w:rsidRPr="5491129F" w:rsidR="2D60E045">
        <w:rPr>
          <w:color w:val="auto"/>
          <w:u w:val="none"/>
        </w:rPr>
        <w:t>`a</w:t>
      </w:r>
      <w:r w:rsidRPr="5491129F" w:rsidR="2D60E045">
        <w:rPr>
          <w:color w:val="auto"/>
        </w:rPr>
        <w:t xml:space="preserve"> compu</w:t>
      </w:r>
      <w:r w:rsidR="2D60E045">
        <w:rPr/>
        <w:t xml:space="preserve">lsão, ou seja, não comprar algo novo, alugar ao invés de adquirir produtos/serviços de consumo </w:t>
      </w:r>
      <w:r w:rsidR="2D60E045">
        <w:rPr/>
        <w:t xml:space="preserve">de </w:t>
      </w:r>
      <w:r w:rsidR="2D60E045">
        <w:rPr/>
        <w:t>baixa</w:t>
      </w:r>
      <w:r w:rsidR="2D60E045">
        <w:rPr/>
        <w:t xml:space="preserve"> </w:t>
      </w:r>
      <w:r w:rsidR="2D60E045">
        <w:rPr/>
        <w:t>frequência</w:t>
      </w:r>
      <w:r w:rsidR="2D60E045">
        <w:rPr/>
        <w:t>.</w:t>
      </w:r>
      <w:r w:rsidR="132A9EDD">
        <w:rPr/>
        <w:t xml:space="preserve"> </w:t>
      </w:r>
      <w:r w:rsidRPr="5491129F" w:rsidR="132A9EDD">
        <w:rPr>
          <w:color w:val="FF0000"/>
        </w:rPr>
        <w:t>Da maneira como a</w:t>
      </w:r>
      <w:r w:rsidRPr="5491129F" w:rsidR="3C51D76E">
        <w:rPr>
          <w:color w:val="FF0000"/>
        </w:rPr>
        <w:t xml:space="preserve"> economia funciona hoje, o planeta chora, agoniza e implora por rápidas mudanças</w:t>
      </w:r>
      <w:r w:rsidRPr="5491129F" w:rsidR="5401A79B">
        <w:rPr>
          <w:color w:val="FF0000"/>
        </w:rPr>
        <w:t xml:space="preserve">, o ser humano por motivos egoísta está por anos judiando da natureza </w:t>
      </w:r>
      <w:r w:rsidRPr="5491129F" w:rsidR="6FBDD454">
        <w:rPr>
          <w:color w:val="FF0000"/>
        </w:rPr>
        <w:t xml:space="preserve">e trazendo prejuízos a fauna, flora e todo ecossistema do planeta, por conta de atitudes </w:t>
      </w:r>
      <w:r w:rsidRPr="5491129F" w:rsidR="6FBDD454">
        <w:rPr>
          <w:color w:val="FF0000"/>
        </w:rPr>
        <w:t>egóicas</w:t>
      </w:r>
      <w:r w:rsidRPr="5491129F" w:rsidR="6FBDD454">
        <w:rPr>
          <w:color w:val="FF0000"/>
        </w:rPr>
        <w:t xml:space="preserve">. </w:t>
      </w:r>
    </w:p>
    <w:p xmlns:wp14="http://schemas.microsoft.com/office/word/2010/wordml" w14:paraId="0A37501D" wp14:textId="77777777">
      <w:pPr>
        <w:pStyle w:val="Corpodotexto"/>
        <w:bidi w:val="0"/>
        <w:spacing w:before="0" w:after="0" w:line="240" w:lineRule="auto"/>
        <w:jc w:val="both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457242D6" wp14:textId="71CB5A97">
      <w:pPr>
        <w:pStyle w:val="Corpodotexto"/>
        <w:bidi w:val="0"/>
        <w:spacing w:before="0" w:after="0" w:line="240" w:lineRule="auto"/>
        <w:jc w:val="both"/>
      </w:pPr>
      <w:r w:rsidR="371F1DE4">
        <w:rPr/>
        <w:t xml:space="preserve">Então, se tratando do prazer momentâneo, o vídeo tenta conscientizar de maneira empática sobre questões ligadas ao não desperdício/reaproveitamento de recursos. Atrelado a isso, se é preciso algo além do </w:t>
      </w:r>
      <w:proofErr w:type="spellStart"/>
      <w:r w:rsidRPr="636B52E7" w:rsidR="371F1DE4">
        <w:rPr>
          <w:i w:val="1"/>
          <w:iCs w:val="1"/>
          <w:rPrChange w:author="Claudia Albuquerque de Lima Queiroz Costa" w:date="2022-09-15T18:31:39.609Z" w:id="2082645288"/>
        </w:rPr>
        <w:t>destralhar</w:t>
      </w:r>
      <w:proofErr w:type="spellEnd"/>
      <w:r w:rsidR="371F1DE4">
        <w:rPr/>
        <w:t xml:space="preserve"> (se livrar de objetos acumulados e que não t</w:t>
      </w:r>
      <w:r w:rsidR="72A541A9">
        <w:rPr/>
        <w:t>ê</w:t>
      </w:r>
      <w:r w:rsidR="371F1DE4">
        <w:rPr/>
        <w:t>m um fim útil), mas ter uma disciplina ao ponto de se policiar diante de tendências acumuladoras.</w:t>
      </w:r>
      <w:commentRangeStart w:id="241000085"/>
      <w:commentRangeStart w:id="319874920"/>
      <w:commentRangeStart w:id="701430269"/>
      <w:commentRangeStart w:id="1270241390"/>
      <w:commentRangeStart w:id="1462727249"/>
      <w:commentRangeEnd w:id="241000085"/>
      <w:r>
        <w:rPr>
          <w:rStyle w:val="CommentReference"/>
        </w:rPr>
        <w:commentReference w:id="241000085"/>
      </w:r>
      <w:commentRangeEnd w:id="319874920"/>
      <w:r>
        <w:rPr>
          <w:rStyle w:val="CommentReference"/>
        </w:rPr>
        <w:commentReference w:id="319874920"/>
      </w:r>
      <w:commentRangeEnd w:id="701430269"/>
      <w:r>
        <w:rPr>
          <w:rStyle w:val="CommentReference"/>
        </w:rPr>
        <w:commentReference w:id="701430269"/>
      </w:r>
      <w:commentRangeEnd w:id="1270241390"/>
      <w:r>
        <w:rPr>
          <w:rStyle w:val="CommentReference"/>
        </w:rPr>
        <w:commentReference w:id="1270241390"/>
      </w:r>
      <w:commentRangeEnd w:id="1462727249"/>
      <w:r>
        <w:rPr>
          <w:rStyle w:val="CommentReference"/>
        </w:rPr>
        <w:commentReference w:id="1462727249"/>
      </w:r>
    </w:p>
    <w:p xmlns:wp14="http://schemas.microsoft.com/office/word/2010/wordml" w14:paraId="5DAB6C7B" wp14:textId="77777777">
      <w:pPr>
        <w:pStyle w:val="Corpodotexto"/>
        <w:bidi w:val="0"/>
        <w:spacing w:before="0" w:after="0" w:line="240" w:lineRule="auto"/>
        <w:jc w:val="both"/>
        <w:rPr/>
      </w:pPr>
      <w:r>
        <w:rPr/>
      </w:r>
    </w:p>
    <w:p xmlns:wp14="http://schemas.microsoft.com/office/word/2010/wordml" w14:paraId="2B3CB806" wp14:textId="01BB7B8E">
      <w:pPr>
        <w:pStyle w:val="Corpodotexto"/>
        <w:bidi w:val="0"/>
        <w:spacing w:before="0" w:after="0" w:line="240" w:lineRule="auto"/>
        <w:jc w:val="both"/>
      </w:pPr>
      <w:r w:rsidR="2D60E045">
        <w:rPr/>
        <w:t xml:space="preserve">Com isso, a </w:t>
      </w:r>
      <w:r w:rsidR="2D60E045">
        <w:rPr/>
        <w:t xml:space="preserve">minha </w:t>
      </w:r>
      <w:r w:rsidR="2D60E045">
        <w:rPr/>
        <w:t xml:space="preserve">principal modificação </w:t>
      </w:r>
      <w:r w:rsidR="2D60E045">
        <w:rPr/>
        <w:t xml:space="preserve">como pessoa </w:t>
      </w:r>
      <w:r w:rsidR="2D60E045">
        <w:rPr/>
        <w:t xml:space="preserve">começou </w:t>
      </w:r>
      <w:r w:rsidR="2D60E045">
        <w:rPr/>
        <w:t>n</w:t>
      </w:r>
      <w:r w:rsidR="2D60E045">
        <w:rPr/>
        <w:t xml:space="preserve">o ato de </w:t>
      </w:r>
      <w:proofErr w:type="spellStart"/>
      <w:r w:rsidRPr="5491129F" w:rsidR="2D60E045">
        <w:rPr>
          <w:i w:val="1"/>
          <w:iCs w:val="1"/>
          <w:rPrChange w:author="Claudia Albuquerque de Lima Queiroz Costa" w:date="2022-09-15T18:32:10.152Z" w:id="2023506637"/>
        </w:rPr>
        <w:t>destralhar</w:t>
      </w:r>
      <w:proofErr w:type="spellEnd"/>
      <w:r w:rsidR="2D60E045">
        <w:rPr/>
        <w:t xml:space="preserve"> e com o modelo das roupas que utilizo. Geralmente</w:t>
      </w:r>
      <w:r w:rsidR="2D60E045">
        <w:rPr/>
        <w:t xml:space="preserve">, </w:t>
      </w:r>
      <w:r w:rsidR="2D60E045">
        <w:rPr/>
        <w:t>para não dizer sempre</w:t>
      </w:r>
      <w:r w:rsidR="2D60E045">
        <w:rPr/>
        <w:t xml:space="preserve">, costumo usar apenas </w:t>
      </w:r>
      <w:r w:rsidR="2D60E045">
        <w:rPr/>
        <w:t>um</w:t>
      </w:r>
      <w:r w:rsidR="2D60E045">
        <w:rPr/>
        <w:t xml:space="preserve"> modelo de calça, </w:t>
      </w:r>
      <w:r w:rsidR="2D60E045">
        <w:rPr/>
        <w:t>várias</w:t>
      </w:r>
      <w:r w:rsidR="2D60E045">
        <w:rPr/>
        <w:t xml:space="preserve"> camisas e </w:t>
      </w:r>
      <w:r w:rsidR="2D60E045">
        <w:rPr/>
        <w:t>b</w:t>
      </w:r>
      <w:r w:rsidR="2D60E045">
        <w:rPr/>
        <w:t>ermudas iguais e da mesma cor. Pode parecer algo simplório, porém</w:t>
      </w:r>
      <w:ins w:author="Claudia Albuquerque de Lima Queiroz Costa" w:date="2022-09-15T18:32:58.117Z" w:id="1982098104">
        <w:r w:rsidR="2D60E045">
          <w:t>,</w:t>
        </w:r>
      </w:ins>
      <w:r w:rsidR="2D60E045">
        <w:rPr/>
        <w:t xml:space="preserve"> isso me traz até uma sensação de produtividade pela economia do tempo, energia e </w:t>
      </w:r>
      <w:r w:rsidR="2D60E045">
        <w:rPr/>
        <w:t xml:space="preserve">até uma facilidade no processo de limpeza das roupas. </w:t>
      </w:r>
    </w:p>
    <w:p xmlns:wp14="http://schemas.microsoft.com/office/word/2010/wordml" w14:paraId="02EB378F" wp14:textId="77777777">
      <w:pPr>
        <w:pStyle w:val="Corpodotexto"/>
        <w:bidi w:val="0"/>
        <w:spacing w:before="0" w:after="0" w:line="240" w:lineRule="auto"/>
        <w:jc w:val="both"/>
        <w:rPr/>
      </w:pPr>
      <w:r>
        <w:rPr/>
      </w:r>
    </w:p>
    <w:p xmlns:wp14="http://schemas.microsoft.com/office/word/2010/wordml" w14:paraId="6A05A809" wp14:textId="77777777">
      <w:pPr>
        <w:pStyle w:val="Corpodotexto"/>
        <w:bidi w:val="0"/>
        <w:spacing w:before="0" w:after="140" w:line="276" w:lineRule="auto"/>
        <w:jc w:val="left"/>
        <w:rPr/>
      </w:pPr>
      <w:r>
        <w:rPr/>
        <w:br/>
      </w:r>
    </w:p>
    <w:p xmlns:wp14="http://schemas.microsoft.com/office/word/2010/wordml" w14:paraId="5A39BBE3" wp14:textId="77777777">
      <w:pPr>
        <w:pStyle w:val="Normal"/>
        <w:bidi w:val="0"/>
        <w:jc w:val="both"/>
        <w:rPr/>
      </w:pPr>
      <w:r>
        <w:rPr/>
      </w:r>
    </w:p>
    <w:p xmlns:wp14="http://schemas.microsoft.com/office/word/2010/wordml" w14:paraId="41C8F396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2A3D3EC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20783B3" wp14:textId="77777777">
      <w:pPr>
        <w:pStyle w:val="Normal"/>
        <w:bidi w:val="0"/>
        <w:jc w:val="left"/>
        <w:rPr/>
      </w:pPr>
      <w:r>
        <w:rPr/>
        <w:t>Fonte:</w:t>
      </w:r>
      <w:hyperlink r:id="rId2">
        <w:r>
          <w:rPr>
            <w:rStyle w:val="LinkdaInternet"/>
          </w:rPr>
          <w:t xml:space="preserve"> https://www.youtube.com/watch?v=GtZ28H9-q_I</w:t>
        </w:r>
      </w:hyperlink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C" w:author="Claudia Albuquerque de Lima Queiroz Costa" w:date="2022-09-15T14:39:36" w:id="241000085">
    <w:p w:rsidR="371F1DE4" w:rsidRDefault="371F1DE4" w14:paraId="4F9A17A2" w14:textId="43E38FF3">
      <w:pPr>
        <w:pStyle w:val="CommentText"/>
      </w:pPr>
      <w:r w:rsidR="371F1DE4">
        <w:rPr/>
        <w:t>Vc foi muito frio, distante e sem emoção no seu relato. Esse texto mais parece uma resenha/resumo do documentário do que o relato ou a descrição de suas experiências. Para esse exercício ser atendido em seu propósito, objetivo e finalidade solicitado vc deve relatar mais esse seu lado minimalista, ou as suas reflexões pessoais frente às mudanças. Dar exemplos</w:t>
      </w:r>
      <w:r>
        <w:rPr>
          <w:rStyle w:val="CommentReference"/>
        </w:rPr>
        <w:annotationRef/>
      </w:r>
    </w:p>
    <w:p w:rsidR="371F1DE4" w:rsidRDefault="371F1DE4" w14:paraId="7521B755" w14:textId="3ADFB618">
      <w:pPr>
        <w:pStyle w:val="CommentText"/>
      </w:pPr>
    </w:p>
  </w:comment>
  <w:comment w:initials="CC" w:author="Claudia Albuquerque de Lima Queiroz Costa" w:date="2022-09-15T14:41:13" w:id="319874920">
    <w:p w:rsidR="371F1DE4" w:rsidRDefault="371F1DE4" w14:paraId="76DF28E5" w14:textId="54E78A6B">
      <w:pPr>
        <w:pStyle w:val="CommentText"/>
      </w:pPr>
      <w:r w:rsidR="371F1DE4">
        <w:rPr/>
        <w:t>Lembre-se: relato (livre e informal) não é relatório (estruturado e formal). O relato está na ordem na narrativa e o relatório e a resenha estão na ordem da dissertação</w:t>
      </w:r>
      <w:r>
        <w:rPr>
          <w:rStyle w:val="CommentReference"/>
        </w:rPr>
        <w:annotationRef/>
      </w:r>
    </w:p>
  </w:comment>
  <w:comment w:initials="CC" w:author="Claudia Albuquerque de Lima Queiroz Costa" w:date="2022-09-15T15:17:09" w:id="1309152895">
    <w:p w:rsidR="371F1DE4" w:rsidRDefault="371F1DE4" w14:paraId="668B3311" w14:textId="6D78F357">
      <w:pPr>
        <w:pStyle w:val="CommentText"/>
      </w:pPr>
      <w:r w:rsidR="371F1DE4">
        <w:rPr/>
        <w:t>qual?</w:t>
      </w:r>
      <w:r>
        <w:rPr>
          <w:rStyle w:val="CommentReference"/>
        </w:rPr>
        <w:annotationRef/>
      </w:r>
    </w:p>
  </w:comment>
  <w:comment w:initials="LS" w:author="LUIZ CARLOS DOS SANTOS FERREIRA SACRAMENTO" w:date="2022-09-15T16:02:24" w:id="701430269">
    <w:p w:rsidR="49CEE168" w:rsidRDefault="49CEE168" w14:paraId="7CFDA764" w14:textId="70B654D6">
      <w:pPr>
        <w:pStyle w:val="CommentText"/>
      </w:pPr>
      <w:r w:rsidR="49CEE168">
        <w:rPr/>
        <w:t xml:space="preserve">Frio como???? Eu pensei no todo, não apenas em mim mesmo. Diria até que estou desenvolvendo uma empatia para com o mundo, mas tudo bem, respeito a sua opinião. Referente aos erros de português vou ficar atento, gostei muito dos seus apontamentos.  </w:t>
      </w:r>
      <w:r>
        <w:rPr>
          <w:rStyle w:val="CommentReference"/>
        </w:rPr>
        <w:annotationRef/>
      </w:r>
    </w:p>
  </w:comment>
  <w:comment w:initials="LS" w:author="LUIZ CARLOS DOS SANTOS FERREIRA SACRAMENTO" w:date="2022-09-15T16:04:49" w:id="1016887710">
    <w:p w:rsidR="49CEE168" w:rsidRDefault="49CEE168" w14:paraId="0504DD27" w14:textId="1113037E">
      <w:pPr>
        <w:pStyle w:val="CommentText"/>
      </w:pPr>
      <w:r w:rsidR="49CEE168">
        <w:rPr/>
        <w:t>Perdão, realmente, falei o nome do documentário só na hora da fala e esqueci de por no texto. Grato!</w:t>
      </w:r>
      <w:r>
        <w:rPr>
          <w:rStyle w:val="CommentReference"/>
        </w:rPr>
        <w:annotationRef/>
      </w:r>
    </w:p>
  </w:comment>
  <w:comment w:initials="CC" w:author="Claudia Albuquerque de Lima Queiroz Costa" w:date="2022-09-15T18:23:32" w:id="1270241390">
    <w:p w:rsidR="6FEE6F88" w:rsidRDefault="6FEE6F88" w14:paraId="70FBF5CB" w14:textId="56F047F1">
      <w:pPr>
        <w:pStyle w:val="CommentText"/>
      </w:pPr>
      <w:r w:rsidR="6FEE6F88">
        <w:rPr/>
        <w:t>Frio no sentido de não expressar emoções, apenas opiniões. Lembre-se do que falei: tente expressar uma emoção, me faça rir ou chorar, sentir o mesmo sentimento que o fez. Algo que te emocionou, foi impactante</w:t>
      </w:r>
      <w:r>
        <w:rPr>
          <w:rStyle w:val="CommentReference"/>
        </w:rPr>
        <w:annotationRef/>
      </w:r>
    </w:p>
  </w:comment>
  <w:comment w:initials="LS" w:author="LUIZ CARLOS DOS SANTOS FERREIRA SACRAMENTO" w:date="2022-09-15T19:41:57" w:id="1462727249">
    <w:p w:rsidR="09451D5E" w:rsidRDefault="09451D5E" w14:paraId="4313EBEA" w14:textId="5BE9CE84">
      <w:pPr>
        <w:pStyle w:val="CommentText"/>
      </w:pPr>
      <w:r w:rsidR="09451D5E">
        <w:rPr/>
        <w:t>Okay, grato S2 ♥</w:t>
      </w:r>
      <w:r>
        <w:rPr>
          <w:rStyle w:val="CommentReference"/>
        </w:rPr>
        <w:annotationRef/>
      </w:r>
    </w:p>
    <w:p w:rsidR="09451D5E" w:rsidRDefault="09451D5E" w14:paraId="6BC6F22B" w14:textId="0D15AA20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21B755"/>
  <w15:commentEx w15:done="0" w15:paraId="76DF28E5" w15:paraIdParent="7521B755"/>
  <w15:commentEx w15:done="0" w15:paraId="668B3311"/>
  <w15:commentEx w15:done="0" w15:paraId="7CFDA764" w15:paraIdParent="7521B755"/>
  <w15:commentEx w15:done="0" w15:paraId="0504DD27" w15:paraIdParent="668B3311"/>
  <w15:commentEx w15:done="0" w15:paraId="70FBF5CB" w15:paraIdParent="7521B755"/>
  <w15:commentEx w15:done="0" w15:paraId="6BC6F22B" w15:paraIdParent="7521B75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0C7CCD7" w16cex:dateUtc="2022-09-15T17:39:36.616Z"/>
  <w16cex:commentExtensible w16cex:durableId="175CCDEE" w16cex:dateUtc="2022-09-15T17:41:13.608Z"/>
  <w16cex:commentExtensible w16cex:durableId="2049257C" w16cex:dateUtc="2022-09-15T18:17:09.893Z"/>
  <w16cex:commentExtensible w16cex:durableId="67469CCC" w16cex:dateUtc="2022-09-15T19:02:24.779Z"/>
  <w16cex:commentExtensible w16cex:durableId="2A8EDDF8" w16cex:dateUtc="2022-09-15T19:04:49.348Z"/>
  <w16cex:commentExtensible w16cex:durableId="5ED83874" w16cex:dateUtc="2022-09-15T21:23:32.077Z"/>
  <w16cex:commentExtensible w16cex:durableId="433FF563" w16cex:dateUtc="2022-09-15T22:41:57.9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21B755" w16cid:durableId="10C7CCD7"/>
  <w16cid:commentId w16cid:paraId="76DF28E5" w16cid:durableId="175CCDEE"/>
  <w16cid:commentId w16cid:paraId="668B3311" w16cid:durableId="2049257C"/>
  <w16cid:commentId w16cid:paraId="7CFDA764" w16cid:durableId="67469CCC"/>
  <w16cid:commentId w16cid:paraId="0504DD27" w16cid:durableId="2A8EDDF8"/>
  <w16cid:commentId w16cid:paraId="70FBF5CB" w16cid:durableId="5ED83874"/>
  <w16cid:commentId w16cid:paraId="6BC6F22B" w16cid:durableId="433FF563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laudia Albuquerque de Lima Queiroz Costa">
    <w15:presenceInfo w15:providerId="AD" w15:userId="S::calima@uneb.br::7fc99451-0975-41c5-aee5-ef9ef7f9e6bc"/>
  </w15:person>
  <w15:person w15:author="LUIZ CARLOS DOS SANTOS FERREIRA SACRAMENTO">
    <w15:presenceInfo w15:providerId="AD" w15:userId="S::071820393@uneb.br::ae977424-3aa5-43e3-85c6-afd36abe536c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09"/>
  <w:autoHyphenation w:val="true"/>
  <w:rsids>
    <w:rsidRoot w:val="0B25DBBC"/>
    <w:rsid w:val="00E294F7"/>
    <w:rsid w:val="015333D6"/>
    <w:rsid w:val="09451D5E"/>
    <w:rsid w:val="0B224DA5"/>
    <w:rsid w:val="0B25DBBC"/>
    <w:rsid w:val="1092A494"/>
    <w:rsid w:val="132A9EDD"/>
    <w:rsid w:val="134A3D3C"/>
    <w:rsid w:val="167FCFF4"/>
    <w:rsid w:val="16D52E55"/>
    <w:rsid w:val="17C7E724"/>
    <w:rsid w:val="1AEBACDD"/>
    <w:rsid w:val="1FD09845"/>
    <w:rsid w:val="23D0FF49"/>
    <w:rsid w:val="25041EED"/>
    <w:rsid w:val="2D60E045"/>
    <w:rsid w:val="2D76108F"/>
    <w:rsid w:val="2DE1DDE2"/>
    <w:rsid w:val="371F1DE4"/>
    <w:rsid w:val="37BDE899"/>
    <w:rsid w:val="38B5A0F1"/>
    <w:rsid w:val="3C51D76E"/>
    <w:rsid w:val="3D891214"/>
    <w:rsid w:val="3F24E275"/>
    <w:rsid w:val="3F2FF240"/>
    <w:rsid w:val="3F2FF240"/>
    <w:rsid w:val="408B9965"/>
    <w:rsid w:val="414B6519"/>
    <w:rsid w:val="41FE58D5"/>
    <w:rsid w:val="43862BDF"/>
    <w:rsid w:val="455F0A88"/>
    <w:rsid w:val="46FADAE9"/>
    <w:rsid w:val="473B0425"/>
    <w:rsid w:val="49CEE168"/>
    <w:rsid w:val="4AC549DD"/>
    <w:rsid w:val="4C0B5303"/>
    <w:rsid w:val="4CFE3EC7"/>
    <w:rsid w:val="4D5D1694"/>
    <w:rsid w:val="4ECB859D"/>
    <w:rsid w:val="5401A79B"/>
    <w:rsid w:val="5491129F"/>
    <w:rsid w:val="54ADE9DF"/>
    <w:rsid w:val="59C792E6"/>
    <w:rsid w:val="5C923F46"/>
    <w:rsid w:val="5CF39B06"/>
    <w:rsid w:val="6341BD69"/>
    <w:rsid w:val="636B52E7"/>
    <w:rsid w:val="679E73C3"/>
    <w:rsid w:val="6828BDF2"/>
    <w:rsid w:val="6E9A2A85"/>
    <w:rsid w:val="6F07D12E"/>
    <w:rsid w:val="6FBDD454"/>
    <w:rsid w:val="6FEE6F88"/>
    <w:rsid w:val="70357BDD"/>
    <w:rsid w:val="7147B3E9"/>
    <w:rsid w:val="72A541A9"/>
    <w:rsid w:val="73684E54"/>
    <w:rsid w:val="7AA1BD4D"/>
    <w:rsid w:val="7C804B89"/>
    <w:rsid w:val="7D99010C"/>
    <w:rsid w:val="7EFE73A7"/>
  </w:rsids>
  <w14:docId w14:val="186228EA"/>
  <w15:docId w15:val="{9707D2B9-3D40-4DC8-9777-F9C093E9B39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customXml" Target="../customXml/item3.xml" Id="rId7" /><Relationship Type="http://schemas.openxmlformats.org/officeDocument/2006/relationships/hyperlink" Target="https://www.youtube.com/watch?v=GtZ28H9-q_I" TargetMode="Externa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settings" Target="settings.xml" Id="rId4" /><Relationship Type="http://schemas.openxmlformats.org/officeDocument/2006/relationships/comments" Target="comments.xml" Id="Rfa5202780a4944a4" /><Relationship Type="http://schemas.microsoft.com/office/2011/relationships/people" Target="people.xml" Id="Rc7f053402cad453c" /><Relationship Type="http://schemas.microsoft.com/office/2011/relationships/commentsExtended" Target="commentsExtended.xml" Id="R68c45d987e994523" /><Relationship Type="http://schemas.microsoft.com/office/2016/09/relationships/commentsIds" Target="commentsIds.xml" Id="R68001ff487674502" /><Relationship Type="http://schemas.microsoft.com/office/2018/08/relationships/commentsExtensible" Target="commentsExtensible.xml" Id="R10919848a6ed43fb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Props1.xml><?xml version="1.0" encoding="utf-8"?>
<ds:datastoreItem xmlns:ds="http://schemas.openxmlformats.org/officeDocument/2006/customXml" ds:itemID="{E5392D85-40EC-4F05-9652-A80F45830586}"/>
</file>

<file path=customXml/itemProps2.xml><?xml version="1.0" encoding="utf-8"?>
<ds:datastoreItem xmlns:ds="http://schemas.openxmlformats.org/officeDocument/2006/customXml" ds:itemID="{76D69573-C9DB-41FF-8B6E-E0451DB0B4EE}"/>
</file>

<file path=customXml/itemProps3.xml><?xml version="1.0" encoding="utf-8"?>
<ds:datastoreItem xmlns:ds="http://schemas.openxmlformats.org/officeDocument/2006/customXml" ds:itemID="{9AF2CA3C-D4D6-4B1D-987B-691877445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CARLOS DOS SANTOS FERREIRA SACRAMENTO</cp:lastModifiedBy>
  <cp:revision>26</cp:revision>
  <dcterms:created xsi:type="dcterms:W3CDTF">2022-08-31T20:08:57Z</dcterms:created>
  <dcterms:modified xsi:type="dcterms:W3CDTF">2022-09-30T20:56:33Z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0x0101009BF617B9DC09844B8FFF3C551B3C330D</vt:lpwstr>
  </property>
</Properties>
</file>