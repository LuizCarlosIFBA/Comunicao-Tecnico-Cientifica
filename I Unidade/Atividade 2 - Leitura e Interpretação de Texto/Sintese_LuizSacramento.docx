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tbl>
      <w:tblPr>
        <w:tblW w:w="10306" w:type="dxa"/>
        <w:tblInd w:w="-50" w:type="dxa"/>
        <w:tblLook w:val="04A0" w:firstRow="1" w:lastRow="0" w:firstColumn="1" w:lastColumn="0" w:noHBand="0" w:noVBand="1"/>
      </w:tblPr>
      <w:tblGrid>
        <w:gridCol w:w="4928"/>
        <w:gridCol w:w="5378"/>
      </w:tblGrid>
      <w:tr w:rsidR="009B504F" w:rsidTr="284EA214" w14:paraId="3A18ECC8" w14:textId="77777777">
        <w:trPr>
          <w:trHeight w:val="1120"/>
        </w:trPr>
        <w:tc>
          <w:tcPr>
            <w:tcW w:w="4928" w:type="dxa"/>
            <w:tcBorders>
              <w:top w:val="single" w:color="70AD47" w:themeColor="accent6" w:sz="4" w:space="0"/>
              <w:left w:val="single" w:color="70AD47" w:themeColor="accent6" w:sz="4" w:space="0"/>
              <w:bottom w:val="single" w:color="70AD47" w:themeColor="accent6" w:sz="4" w:space="0"/>
            </w:tcBorders>
            <w:tcMar/>
            <w:vAlign w:val="center"/>
          </w:tcPr>
          <w:p w:rsidR="009B504F" w:rsidP="284EA214" w:rsidRDefault="00D5506D" w14:paraId="07296472" w14:textId="478EFEBC">
            <w:pPr>
              <w:jc w:val="center"/>
              <w:rPr>
                <w:rFonts w:ascii="Trebuchet MS" w:hAnsi="Trebuchet MS" w:cs="Trebuchet MS"/>
                <w:color w:val="17365D"/>
                <w:sz w:val="18"/>
                <w:szCs w:val="18"/>
                <w:lang w:val="pt-BR"/>
              </w:rPr>
            </w:pPr>
          </w:p>
        </w:tc>
        <w:tc>
          <w:tcPr>
            <w:tcW w:w="5378" w:type="dxa"/>
            <w:tcBorders>
              <w:top w:val="single" w:color="70AD47" w:themeColor="accent6" w:sz="4" w:space="0"/>
              <w:left w:val="single" w:color="70AD47" w:themeColor="accent6" w:sz="4" w:space="0"/>
              <w:bottom w:val="single" w:color="70AD47" w:themeColor="accent6" w:sz="4" w:space="0"/>
              <w:right w:val="single" w:color="70AD47" w:themeColor="accent6" w:sz="4" w:space="0"/>
            </w:tcBorders>
            <w:tcMar/>
            <w:vAlign w:val="center"/>
          </w:tcPr>
          <w:p w:rsidR="009B504F" w:rsidP="2E3BFA08" w:rsidRDefault="2E3BFA08" w14:paraId="0A37501D" w14:textId="3028A5A7">
            <w:pPr>
              <w:jc w:val="center"/>
            </w:pPr>
          </w:p>
        </w:tc>
      </w:tr>
    </w:tbl>
    <w:p w:rsidR="009B504F" w:rsidRDefault="009B504F" w14:paraId="5DAB6C7B" w14:textId="77777777">
      <w:pPr>
        <w:jc w:val="center"/>
        <w:rPr>
          <w:bCs/>
          <w:sz w:val="18"/>
          <w:szCs w:val="18"/>
          <w:lang w:val="pt-BR"/>
        </w:rPr>
      </w:pPr>
    </w:p>
    <w:p w:rsidR="009B504F" w:rsidRDefault="00D5506D" w14:paraId="4D576AA7" w14:textId="77777777">
      <w:pPr>
        <w:pStyle w:val="CF-CapaeFolhadeRosto"/>
        <w:rPr>
          <w:lang w:val="pt-BR"/>
        </w:rPr>
      </w:pPr>
      <w:r>
        <w:rPr>
          <w:lang w:val="pt-BR"/>
        </w:rPr>
        <w:t>UNIVERSIDADE DO ESTADO DA BAHIA</w:t>
      </w:r>
    </w:p>
    <w:p w:rsidR="009B504F" w:rsidRDefault="00D5506D" w14:paraId="0DCB2FBE" w14:textId="77777777">
      <w:pPr>
        <w:pStyle w:val="CF-CapaeFolhadeRosto"/>
        <w:rPr>
          <w:lang w:val="pt-BR"/>
        </w:rPr>
      </w:pPr>
      <w:r>
        <w:rPr>
          <w:lang w:val="pt-BR"/>
        </w:rPr>
        <w:t>Sistemas de informação</w:t>
      </w:r>
    </w:p>
    <w:p w:rsidR="009B504F" w:rsidRDefault="009B504F" w14:paraId="02EB378F" w14:textId="77777777">
      <w:pPr>
        <w:pStyle w:val="CF-CapaeFolhadeRosto"/>
        <w:rPr>
          <w:lang w:val="pt-BR"/>
        </w:rPr>
      </w:pPr>
    </w:p>
    <w:p w:rsidR="009B504F" w:rsidRDefault="009B504F" w14:paraId="6A05A809" w14:textId="77777777">
      <w:pPr>
        <w:pStyle w:val="CF-CapaeFolhadeRosto"/>
        <w:rPr>
          <w:lang w:val="pt-BR"/>
        </w:rPr>
      </w:pPr>
    </w:p>
    <w:p w:rsidR="009B504F" w:rsidRDefault="009B504F" w14:paraId="5A39BBE3" w14:textId="77777777">
      <w:pPr>
        <w:pStyle w:val="CF-CapaeFolhadeRosto"/>
        <w:rPr>
          <w:lang w:val="pt-BR"/>
        </w:rPr>
      </w:pPr>
    </w:p>
    <w:p w:rsidR="009B504F" w:rsidRDefault="00D5506D" w14:paraId="687A246E" w14:textId="77777777">
      <w:pPr>
        <w:pStyle w:val="CF-CapaeFolhadeRosto"/>
        <w:rPr>
          <w:lang w:val="pt-BR"/>
        </w:rPr>
      </w:pPr>
      <w:r>
        <w:rPr>
          <w:lang w:val="pt-BR"/>
        </w:rPr>
        <w:t>Luiz Sacramento</w:t>
      </w:r>
    </w:p>
    <w:p w:rsidR="009B504F" w:rsidRDefault="009B504F" w14:paraId="41C8F396" w14:textId="77777777">
      <w:pPr>
        <w:pStyle w:val="CF-CapaeFolhadeRosto"/>
        <w:rPr>
          <w:lang w:val="pt-BR"/>
        </w:rPr>
      </w:pPr>
    </w:p>
    <w:p w:rsidR="009B504F" w:rsidRDefault="009B504F" w14:paraId="72A3D3EC" w14:textId="77777777">
      <w:pPr>
        <w:pStyle w:val="CF-CapaeFolhadeRosto"/>
        <w:rPr>
          <w:lang w:val="pt-BR"/>
        </w:rPr>
      </w:pPr>
    </w:p>
    <w:p w:rsidR="009B504F" w:rsidRDefault="009B504F" w14:paraId="0D0B940D" w14:textId="77777777">
      <w:pPr>
        <w:pStyle w:val="CF-CapaeFolhadeRosto"/>
        <w:rPr>
          <w:lang w:val="pt-BR"/>
        </w:rPr>
      </w:pPr>
    </w:p>
    <w:p w:rsidR="009B504F" w:rsidRDefault="009B504F" w14:paraId="0E27B00A" w14:textId="77777777">
      <w:pPr>
        <w:pStyle w:val="CF-CapaeFolhadeRosto"/>
        <w:rPr>
          <w:lang w:val="pt-BR"/>
        </w:rPr>
      </w:pPr>
    </w:p>
    <w:p w:rsidR="009B504F" w:rsidRDefault="00D5506D" w14:paraId="7844875B" w14:textId="77777777">
      <w:pPr>
        <w:pStyle w:val="CF-TtulodaCapaedaFolhadeRosto"/>
      </w:pPr>
      <w:r>
        <w:t>Interpretações: Aprendendo a pensar com a sociologia</w:t>
      </w:r>
    </w:p>
    <w:p w:rsidR="009B504F" w:rsidRDefault="009B504F" w14:paraId="60061E4C" w14:textId="77777777">
      <w:pPr>
        <w:pStyle w:val="CF-CapaeFolhadeRosto"/>
        <w:rPr>
          <w:lang w:val="pt-BR"/>
        </w:rPr>
      </w:pPr>
    </w:p>
    <w:p w:rsidR="009B504F" w:rsidRDefault="009B504F" w14:paraId="44EAFD9C" w14:textId="77777777">
      <w:pPr>
        <w:pStyle w:val="CF-CapaeFolhadeRosto"/>
        <w:rPr>
          <w:lang w:val="pt-BR"/>
        </w:rPr>
      </w:pPr>
    </w:p>
    <w:p w:rsidR="009B504F" w:rsidRDefault="009B504F" w14:paraId="4B94D5A5" w14:textId="77777777">
      <w:pPr>
        <w:pStyle w:val="CF-CapaeFolhadeRosto"/>
        <w:rPr>
          <w:lang w:val="pt-BR"/>
        </w:rPr>
      </w:pPr>
    </w:p>
    <w:p w:rsidR="009B504F" w:rsidRDefault="009B504F" w14:paraId="3DEEC669" w14:textId="77777777">
      <w:pPr>
        <w:pStyle w:val="CF-CapaeFolhadeRosto"/>
        <w:rPr>
          <w:lang w:val="pt-BR"/>
        </w:rPr>
      </w:pPr>
    </w:p>
    <w:p w:rsidR="009B504F" w:rsidRDefault="00D5506D" w14:paraId="4CD73AFB" w14:textId="77777777">
      <w:pPr>
        <w:pStyle w:val="CF-CapaeFolhadeRosto"/>
        <w:rPr>
          <w:lang w:val="pt-BR"/>
        </w:rPr>
      </w:pPr>
      <w:r>
        <w:rPr>
          <w:lang w:val="pt-BR"/>
        </w:rPr>
        <w:t>síntese</w:t>
      </w:r>
    </w:p>
    <w:p w:rsidR="009B504F" w:rsidRDefault="009B504F" w14:paraId="3656B9AB" w14:textId="77777777">
      <w:pPr>
        <w:pStyle w:val="CF-CapaeFolhadeRosto"/>
        <w:rPr>
          <w:lang w:val="pt-BR"/>
        </w:rPr>
      </w:pPr>
    </w:p>
    <w:p w:rsidR="009B504F" w:rsidRDefault="009B504F" w14:paraId="45FB0818" w14:textId="77777777">
      <w:pPr>
        <w:pStyle w:val="CF-CapaeFolhadeRosto"/>
        <w:rPr>
          <w:lang w:val="pt-BR"/>
        </w:rPr>
      </w:pPr>
    </w:p>
    <w:p w:rsidR="009B504F" w:rsidRDefault="009B504F" w14:paraId="049F31CB" w14:textId="77777777">
      <w:pPr>
        <w:pStyle w:val="CF-CapaeFolhadeRosto"/>
        <w:rPr>
          <w:lang w:val="pt-BR"/>
        </w:rPr>
      </w:pPr>
    </w:p>
    <w:p w:rsidR="009B504F" w:rsidRDefault="009B504F" w14:paraId="53128261" w14:textId="77777777">
      <w:pPr>
        <w:pStyle w:val="CF-CapaeFolhadeRosto"/>
        <w:rPr>
          <w:lang w:val="pt-BR"/>
        </w:rPr>
      </w:pPr>
    </w:p>
    <w:p w:rsidR="009B504F" w:rsidRDefault="009B504F" w14:paraId="62486C05" w14:textId="77777777">
      <w:pPr>
        <w:pStyle w:val="CF-CapaeFolhadeRosto"/>
        <w:rPr>
          <w:lang w:val="pt-BR"/>
        </w:rPr>
      </w:pPr>
    </w:p>
    <w:p w:rsidR="009B504F" w:rsidRDefault="009B504F" w14:paraId="4101652C" w14:textId="77777777">
      <w:pPr>
        <w:pStyle w:val="CF-CapaeFolhadeRosto"/>
        <w:rPr>
          <w:lang w:val="pt-BR"/>
        </w:rPr>
      </w:pPr>
    </w:p>
    <w:p w:rsidR="009B504F" w:rsidRDefault="00D5506D" w14:paraId="28B82FF7" w14:textId="77777777">
      <w:pPr>
        <w:pStyle w:val="CF-CapaeFolhadeRosto"/>
        <w:rPr>
          <w:lang w:val="pt-BR"/>
        </w:rPr>
      </w:pPr>
      <w:r>
        <w:rPr>
          <w:lang w:val="pt-BR"/>
        </w:rPr>
        <w:t>salvador</w:t>
      </w:r>
    </w:p>
    <w:p w:rsidR="009B504F" w:rsidRDefault="00D5506D" w14:paraId="1FBE425F" w14:textId="77777777">
      <w:pPr>
        <w:pStyle w:val="CF-CapaeFolhadeRosto"/>
        <w:rPr>
          <w:lang w:val="pt-BR"/>
        </w:rPr>
      </w:pPr>
      <w:r>
        <w:rPr>
          <w:lang w:val="pt-BR"/>
        </w:rPr>
        <w:t>2022</w:t>
      </w:r>
      <w:r>
        <w:br w:type="page"/>
      </w:r>
    </w:p>
    <w:p w:rsidR="009B504F" w:rsidRDefault="00D5506D" w14:paraId="34A91F00" w14:textId="77777777">
      <w:pPr>
        <w:pStyle w:val="CF-CapaeFolhadeRosto"/>
        <w:rPr>
          <w:lang w:val="pt-BR"/>
        </w:rPr>
      </w:pPr>
      <w:r>
        <w:rPr>
          <w:lang w:val="pt-BR"/>
        </w:rPr>
        <w:lastRenderedPageBreak/>
        <w:t>luiz sacramento</w:t>
      </w:r>
    </w:p>
    <w:p w:rsidR="009B504F" w:rsidRDefault="009B504F" w14:paraId="4B99056E" w14:textId="77777777">
      <w:pPr>
        <w:pStyle w:val="CF-CapaeFolhadeRosto"/>
        <w:rPr>
          <w:lang w:val="pt-BR"/>
        </w:rPr>
      </w:pPr>
    </w:p>
    <w:p w:rsidR="009B504F" w:rsidRDefault="009B504F" w14:paraId="1299C43A" w14:textId="77777777">
      <w:pPr>
        <w:pStyle w:val="CF-CapaeFolhadeRosto"/>
        <w:rPr>
          <w:lang w:val="pt-BR"/>
        </w:rPr>
      </w:pPr>
    </w:p>
    <w:p w:rsidR="009B504F" w:rsidRDefault="009B504F" w14:paraId="4DDBEF00" w14:textId="77777777">
      <w:pPr>
        <w:pStyle w:val="CF-CapaeFolhadeRosto"/>
        <w:rPr>
          <w:lang w:val="pt-BR"/>
        </w:rPr>
      </w:pPr>
    </w:p>
    <w:p w:rsidR="009B504F" w:rsidRDefault="009B504F" w14:paraId="3461D779" w14:textId="77777777">
      <w:pPr>
        <w:pStyle w:val="CF-CapaeFolhadeRosto"/>
        <w:rPr>
          <w:lang w:val="pt-BR"/>
        </w:rPr>
      </w:pPr>
    </w:p>
    <w:p w:rsidR="009B504F" w:rsidRDefault="009B504F" w14:paraId="3CF2D8B6" w14:textId="77777777">
      <w:pPr>
        <w:pStyle w:val="CF-CapaeFolhadeRosto"/>
        <w:rPr>
          <w:lang w:val="pt-BR"/>
        </w:rPr>
      </w:pPr>
    </w:p>
    <w:p w:rsidR="009B504F" w:rsidRDefault="009B504F" w14:paraId="0FB78278" w14:textId="77777777">
      <w:pPr>
        <w:pStyle w:val="CF-CapaeFolhadeRosto"/>
        <w:rPr>
          <w:lang w:val="pt-BR"/>
        </w:rPr>
      </w:pPr>
    </w:p>
    <w:p w:rsidR="009B504F" w:rsidRDefault="009B504F" w14:paraId="1FC39945" w14:textId="77777777">
      <w:pPr>
        <w:pStyle w:val="CF-CapaeFolhadeRosto"/>
        <w:rPr>
          <w:lang w:val="pt-BR"/>
        </w:rPr>
      </w:pPr>
    </w:p>
    <w:p w:rsidR="009B504F" w:rsidRDefault="009B504F" w14:paraId="0562CB0E" w14:textId="77777777">
      <w:pPr>
        <w:pStyle w:val="CF-CapaeFolhadeRosto"/>
        <w:rPr>
          <w:lang w:val="pt-BR"/>
        </w:rPr>
      </w:pPr>
    </w:p>
    <w:p w:rsidR="009B504F" w:rsidRDefault="009B504F" w14:paraId="34CE0A41" w14:textId="77777777">
      <w:pPr>
        <w:pStyle w:val="CF-CapaeFolhadeRosto"/>
        <w:rPr>
          <w:lang w:val="pt-BR"/>
        </w:rPr>
      </w:pPr>
    </w:p>
    <w:p w:rsidR="009B504F" w:rsidRDefault="009B504F" w14:paraId="62EBF3C5" w14:textId="77777777">
      <w:pPr>
        <w:pStyle w:val="CF-CapaeFolhadeRosto"/>
        <w:rPr>
          <w:lang w:val="pt-BR"/>
        </w:rPr>
      </w:pPr>
    </w:p>
    <w:p w:rsidR="009B504F" w:rsidRDefault="00D5506D" w14:paraId="5665177B" w14:textId="77777777">
      <w:pPr>
        <w:pStyle w:val="CF-TtulodaCapaedaFolhadeRosto"/>
      </w:pPr>
      <w:r>
        <w:t>Interpretações: Aprendendo a pensar com a sociologia</w:t>
      </w:r>
    </w:p>
    <w:p w:rsidR="009B504F" w:rsidRDefault="009B504F" w14:paraId="6D98A12B" w14:textId="77777777">
      <w:pPr>
        <w:pStyle w:val="CF-CapaeFolhadeRosto"/>
        <w:rPr>
          <w:sz w:val="28"/>
          <w:lang w:val="pt-BR"/>
        </w:rPr>
      </w:pPr>
    </w:p>
    <w:p w:rsidR="009B504F" w:rsidRDefault="00D5506D" w14:paraId="56C4AE09" w14:textId="121AE8F7">
      <w:pPr>
        <w:pStyle w:val="CF-NaturezadoTrabalho-Orientador"/>
      </w:pPr>
      <w:r w:rsidRPr="7110A9CF" w:rsidR="00D5506D">
        <w:rPr>
          <w:lang w:val="pt-BR"/>
        </w:rPr>
        <w:t xml:space="preserve">Trabalho do Componente Comunicação Científica, como exigência parcial, </w:t>
      </w:r>
      <w:r w:rsidRPr="7110A9CF" w:rsidR="72920DCC">
        <w:rPr>
          <w:lang w:val="pt-BR"/>
        </w:rPr>
        <w:t>do Componente</w:t>
      </w:r>
      <w:r w:rsidRPr="7110A9CF" w:rsidR="249BC05D">
        <w:rPr>
          <w:lang w:val="pt-BR"/>
        </w:rPr>
        <w:t xml:space="preserve"> </w:t>
      </w:r>
      <w:r w:rsidRPr="7110A9CF" w:rsidR="72920DCC">
        <w:rPr>
          <w:lang w:val="pt-BR"/>
        </w:rPr>
        <w:t xml:space="preserve">do </w:t>
      </w:r>
      <w:r w:rsidRPr="7110A9CF" w:rsidR="00D5506D">
        <w:rPr>
          <w:lang w:val="pt-BR"/>
        </w:rPr>
        <w:t>Colegiado do Curso de Sistemas de Informação do DCET, da Universidade da Universidade do Estado da Bahia.</w:t>
      </w:r>
    </w:p>
    <w:p w:rsidR="009B504F" w:rsidRDefault="009B504F" w14:paraId="2946DB82" w14:textId="77777777">
      <w:pPr>
        <w:pStyle w:val="CF-NaturezadoTrabalho-Orientador"/>
        <w:rPr>
          <w:lang w:val="pt-BR"/>
        </w:rPr>
      </w:pPr>
    </w:p>
    <w:p w:rsidR="009B504F" w:rsidRDefault="00D5506D" w14:paraId="15BD70AE" w14:textId="77777777">
      <w:pPr>
        <w:pStyle w:val="CF-NaturezadoTrabalho-Orientador"/>
        <w:rPr>
          <w:lang w:val="pt-BR"/>
        </w:rPr>
      </w:pPr>
      <w:r>
        <w:rPr>
          <w:lang w:val="pt-BR"/>
        </w:rPr>
        <w:t>Orientador/Professora: Profa. Dra.  Claudia Albuquerque de Lima Queiroz Costa</w:t>
      </w:r>
    </w:p>
    <w:p w:rsidR="009B504F" w:rsidRDefault="009B504F" w14:paraId="5997CC1D" w14:textId="77777777">
      <w:pPr>
        <w:pStyle w:val="CF-NaturezadoTrabalho-Orientador"/>
        <w:rPr>
          <w:lang w:val="pt-BR"/>
        </w:rPr>
      </w:pPr>
    </w:p>
    <w:p w:rsidR="009B504F" w:rsidRDefault="009B504F" w14:paraId="110FFD37" w14:textId="77777777">
      <w:pPr>
        <w:pStyle w:val="CF-CapaeFolhadeRosto"/>
        <w:rPr>
          <w:lang w:val="pt-BR"/>
        </w:rPr>
      </w:pPr>
    </w:p>
    <w:p w:rsidR="009B504F" w:rsidRDefault="009B504F" w14:paraId="6B699379" w14:textId="77777777">
      <w:pPr>
        <w:pStyle w:val="CF-CapaeFolhadeRosto"/>
        <w:rPr>
          <w:lang w:val="pt-BR"/>
        </w:rPr>
      </w:pPr>
    </w:p>
    <w:p w:rsidR="009B504F" w:rsidRDefault="009B504F" w14:paraId="3FE9F23F" w14:textId="77777777">
      <w:pPr>
        <w:pStyle w:val="CF-CapaeFolhadeRosto"/>
        <w:rPr>
          <w:lang w:val="pt-BR"/>
        </w:rPr>
      </w:pPr>
    </w:p>
    <w:p w:rsidR="009B504F" w:rsidRDefault="00D5506D" w14:paraId="4F1C0A5C" w14:textId="77777777">
      <w:pPr>
        <w:pStyle w:val="CF-CapaeFolhadeRosto"/>
        <w:rPr>
          <w:lang w:val="pt-BR"/>
        </w:rPr>
      </w:pPr>
      <w:r>
        <w:rPr>
          <w:lang w:val="pt-BR"/>
        </w:rPr>
        <w:t>salvador</w:t>
      </w:r>
    </w:p>
    <w:p w:rsidR="009B504F" w:rsidRDefault="00D5506D" w14:paraId="78066D58" w14:textId="77777777">
      <w:pPr>
        <w:pStyle w:val="CF-CapaeFolhadeRosto"/>
        <w:rPr>
          <w:lang w:val="pt-BR"/>
        </w:rPr>
      </w:pPr>
      <w:r>
        <w:rPr>
          <w:lang w:val="pt-BR"/>
        </w:rPr>
        <w:t>2022</w:t>
      </w:r>
    </w:p>
    <w:p w:rsidR="009B504F" w:rsidRDefault="009B504F" w14:paraId="1F72F646" w14:textId="77777777">
      <w:pPr>
        <w:pStyle w:val="CF-CapaeFolhadeRosto"/>
        <w:rPr>
          <w:lang w:val="pt-BR"/>
        </w:rPr>
      </w:pPr>
    </w:p>
    <w:p w:rsidR="009B504F" w:rsidRDefault="009B504F" w14:paraId="08CE6F91" w14:textId="77777777">
      <w:pPr>
        <w:pStyle w:val="CF-CapaeFolhadeRosto"/>
        <w:rPr>
          <w:lang w:val="pt-BR"/>
        </w:rPr>
      </w:pPr>
    </w:p>
    <w:p w:rsidR="009B504F" w:rsidRDefault="009B504F" w14:paraId="61CDCEAD" w14:textId="77777777">
      <w:pPr>
        <w:pStyle w:val="CF-CapaeFolhadeRosto"/>
        <w:rPr>
          <w:lang w:val="pt-BR"/>
        </w:rPr>
      </w:pPr>
    </w:p>
    <w:p w:rsidR="009B504F" w:rsidP="284EA214" w:rsidRDefault="009B504F" w14:paraId="6BB9E253" w14:textId="77777777">
      <w:pPr>
        <w:rPr>
          <w:lang w:val="pt-BR"/>
        </w:rPr>
      </w:pPr>
    </w:p>
    <w:p w:rsidR="009B504F" w:rsidRDefault="009B504F" w14:paraId="52E56223" w14:textId="77777777">
      <w:pPr>
        <w:rPr>
          <w:lang w:val="pt-BR"/>
        </w:rPr>
      </w:pPr>
    </w:p>
    <w:p w:rsidR="009B504F" w:rsidRDefault="009B504F" w14:paraId="07547A01" w14:textId="77777777">
      <w:pPr>
        <w:rPr>
          <w:lang w:val="pt-BR"/>
        </w:rPr>
      </w:pPr>
    </w:p>
    <w:p w:rsidR="009B504F" w:rsidRDefault="00D5506D" w14:paraId="0DE4B5B7" w14:textId="77777777">
      <w:pPr>
        <w:rPr>
          <w:lang w:val="pt-BR" w:eastAsia="pt-BR"/>
        </w:rPr>
      </w:pPr>
      <w:r>
        <w:br w:type="page"/>
      </w:r>
    </w:p>
    <w:p w:rsidR="009B504F" w:rsidRDefault="2E3BFA08" w14:paraId="00D87F66" w14:textId="3533C758">
      <w:pPr>
        <w:pStyle w:val="TextodoTrabalho"/>
      </w:pPr>
      <w:r>
        <w:br w:type="page"/>
      </w:r>
    </w:p>
    <w:p w:rsidR="349151C5" w:rsidP="7110A9CF" w:rsidRDefault="349151C5" w14:paraId="42E3376B" w14:textId="09D1D072">
      <w:pPr>
        <w:pStyle w:val="Titulo6"/>
        <w:bidi w:val="0"/>
        <w:spacing w:before="60" w:beforeAutospacing="off" w:after="600" w:afterAutospacing="off" w:line="360" w:lineRule="auto"/>
        <w:ind w:left="0" w:right="0"/>
        <w:jc w:val="center"/>
      </w:pPr>
      <w:r w:rsidR="349151C5">
        <w:rPr/>
        <w:t>Do que trata a obra?</w:t>
      </w:r>
      <w:commentRangeStart w:id="1457030883"/>
      <w:commentRangeStart w:id="1528945502"/>
      <w:commentRangeEnd w:id="1457030883"/>
      <w:r>
        <w:rPr>
          <w:rStyle w:val="CommentReference"/>
        </w:rPr>
        <w:commentReference w:id="1457030883"/>
      </w:r>
      <w:commentRangeEnd w:id="1528945502"/>
      <w:r>
        <w:rPr>
          <w:rStyle w:val="CommentReference"/>
        </w:rPr>
        <w:commentReference w:id="1528945502"/>
      </w:r>
    </w:p>
    <w:p w:rsidR="009B504F" w:rsidP="336B2C97" w:rsidRDefault="2E3BFA08" w14:paraId="0832BD06" w14:textId="2D5BCDE6">
      <w:pPr>
        <w:pStyle w:val="FormataodasReferncias"/>
        <w:jc w:val="both"/>
        <w:rPr>
          <w:color w:val="auto"/>
        </w:rPr>
      </w:pPr>
      <w:r w:rsidRPr="19EED43A" w:rsidR="17A308E5">
        <w:rPr>
          <w:color w:val="auto"/>
        </w:rPr>
        <w:t xml:space="preserve">Inicialmente o autor tende a diferenciar dois tipos de conhecimentos, o que é feito por meios mais tradicionais e o outro pelo senso comum. </w:t>
      </w:r>
      <w:r w:rsidRPr="19EED43A" w:rsidR="17A308E5">
        <w:rPr>
          <w:color w:val="auto"/>
        </w:rPr>
        <w:t>Além disso, é falado sobre a relação entre as nossas ações e condições em que os indivíduos são submetidos, ou seja, ações individuais relacionadas as coerções sociais externa</w:t>
      </w:r>
      <w:r w:rsidRPr="19EED43A" w:rsidR="0B4FEC5D">
        <w:rPr>
          <w:color w:val="auto"/>
        </w:rPr>
        <w:t>s</w:t>
      </w:r>
      <w:r w:rsidRPr="19EED43A" w:rsidR="17A308E5">
        <w:rPr>
          <w:color w:val="auto"/>
        </w:rPr>
        <w:t>.</w:t>
      </w:r>
      <w:r w:rsidRPr="19EED43A" w:rsidR="17A308E5">
        <w:rPr>
          <w:color w:val="auto"/>
        </w:rPr>
        <w:t xml:space="preserve"> Exemplo, o simples ato de usar transporte público, pode ser uma decisão individual, mas tal impulso tem um reflexo na condição social, filosofia de vida e, etc. </w:t>
      </w:r>
    </w:p>
    <w:p w:rsidR="009B504F" w:rsidP="336B2C97" w:rsidRDefault="2E3BFA08" w14:paraId="4211758F" w14:textId="2F523F54">
      <w:pPr>
        <w:pStyle w:val="FormataodasReferncias"/>
        <w:jc w:val="both"/>
        <w:rPr>
          <w:color w:val="auto"/>
        </w:rPr>
      </w:pPr>
      <w:r w:rsidRPr="7110A9CF" w:rsidR="2E3BFA08">
        <w:rPr>
          <w:color w:val="auto"/>
        </w:rPr>
        <w:t>Nesse sentido, a sociologia é trazida como uma forma diferente de pensar a nossa vida, o pensamento Sociológico, seria como ter olhares e perspectivas diferentes. A</w:t>
      </w:r>
      <w:del w:author="Claudia Albuquerque de Lima Queiroz Costa" w:date="2022-10-19T18:37:32.597Z" w:id="852285777">
        <w:r w:rsidRPr="7110A9CF" w:rsidDel="2E3BFA08">
          <w:rPr>
            <w:color w:val="auto"/>
          </w:rPr>
          <w:delText xml:space="preserve"> </w:delText>
        </w:r>
      </w:del>
      <w:r w:rsidRPr="7110A9CF" w:rsidR="2E3BFA08">
        <w:rPr>
          <w:color w:val="auto"/>
        </w:rPr>
        <w:t xml:space="preserve">pesar da mesma ter perspectivas ligadas ao modelo de conhecimento científico, não está necessariamente para resolver problemas, mas fazer com que as pessoas se indignem, se tornem inquietos perante aos problemas/desafios. </w:t>
      </w:r>
    </w:p>
    <w:p w:rsidR="009B504F" w:rsidRDefault="009B504F" w14:paraId="2DBF0D7D" w14:textId="77777777">
      <w:pPr>
        <w:pStyle w:val="Palavras-chave"/>
      </w:pPr>
    </w:p>
    <w:p w:rsidR="009B504F" w:rsidP="284EA214" w:rsidRDefault="009B504F" w14:paraId="54CD245A" w14:textId="0331D8A8">
      <w:pPr>
        <w:pStyle w:val="Palavras-chave"/>
        <w:rPr>
          <w:color w:val="C9211E"/>
          <w:lang w:val="en-US" w:eastAsia="pt-BR"/>
        </w:rPr>
        <w:sectPr w:rsidR="009B504F">
          <w:headerReference w:type="even" r:id="rId25"/>
          <w:headerReference w:type="default" r:id="rId26"/>
          <w:footerReference w:type="even" r:id="rId27"/>
          <w:footerReference w:type="default" r:id="rId28"/>
          <w:headerReference w:type="first" r:id="rId29"/>
          <w:footerReference w:type="first" r:id="rId30"/>
          <w:pgSz w:w="11906" w:h="16838" w:orient="portrait"/>
          <w:pgMar w:top="1701" w:right="1134" w:bottom="1134" w:left="1701" w:header="709" w:footer="0" w:gutter="0"/>
          <w:pgNumType w:start="13"/>
          <w:cols w:space="720"/>
          <w:formProt w:val="0"/>
          <w:docGrid w:linePitch="360"/>
        </w:sectPr>
      </w:pPr>
      <w:r>
        <w:br w:type="page"/>
      </w:r>
    </w:p>
    <w:p w:rsidR="009B504F" w:rsidP="7FCFCE25" w:rsidRDefault="471D5D30" w14:paraId="17E5F157" w14:textId="39747164">
      <w:pPr>
        <w:pStyle w:val="Titulo1"/>
        <w:numPr>
          <w:ilvl w:val="0"/>
          <w:numId w:val="0"/>
        </w:numPr>
        <w:spacing w:line="360" w:lineRule="auto"/>
      </w:pPr>
      <w:r>
        <w:t xml:space="preserve">1 </w:t>
      </w:r>
      <w:r w:rsidR="00D5506D">
        <w:t>introdução</w:t>
      </w:r>
    </w:p>
    <w:p w:rsidR="009B504F" w:rsidRDefault="00D5506D" w14:paraId="044C9003" w14:textId="5D995103">
      <w:pPr>
        <w:pStyle w:val="TextodoTrabalho"/>
        <w:snapToGrid w:val="0"/>
        <w:spacing/>
        <w:ind w:firstLine="709"/>
        <w:contextualSpacing/>
      </w:pPr>
      <w:r w:rsidR="00D5506D">
        <w:rPr/>
        <w:t xml:space="preserve">A sociologia é vista como um corpo acumulado de conhecimentos, uma disciplina, ou seja, é um conjunto disciplinado de práticas e que possuiu uma gama de conhecimentos acumulados ao longo da história. </w:t>
      </w:r>
      <w:r w:rsidR="00D5506D">
        <w:rPr/>
        <w:t xml:space="preserve"> </w:t>
      </w:r>
      <w:proofErr w:type="spellStart"/>
      <w:r w:rsidR="00D5506D">
        <w:rPr/>
        <w:t>Bauman</w:t>
      </w:r>
      <w:proofErr w:type="spellEnd"/>
      <w:r w:rsidR="00D5506D">
        <w:rPr/>
        <w:t>, tenta trazer o senso prático da sociologia e como se ela se diferencia de outras áreas do conhecimento, assim como seu reflexo no todo, nos comportamentos dos indivíduos e como as estruturas sociais funcionam.</w:t>
      </w:r>
    </w:p>
    <w:p w:rsidR="009B504F" w:rsidRDefault="009B504F" w14:paraId="1231BE67" w14:textId="77777777">
      <w:pPr>
        <w:pStyle w:val="TextodoTrabalho"/>
        <w:snapToGrid w:val="0"/>
        <w:ind w:firstLine="709"/>
        <w:contextualSpacing/>
        <w:rPr>
          <w:color w:val="C9211E"/>
        </w:rPr>
      </w:pPr>
    </w:p>
    <w:p w:rsidR="009B504F" w:rsidRDefault="009B504F" w14:paraId="36FEB5B0" w14:textId="77777777">
      <w:pPr>
        <w:pStyle w:val="TextodoTrabalho"/>
        <w:snapToGrid w:val="0"/>
        <w:ind w:firstLine="709"/>
        <w:contextualSpacing/>
        <w:rPr>
          <w:color w:val="C9211E"/>
        </w:rPr>
      </w:pPr>
    </w:p>
    <w:p w:rsidR="009B504F" w:rsidRDefault="009B504F" w14:paraId="30D7AA69" w14:textId="77777777">
      <w:pPr>
        <w:spacing w:after="600"/>
        <w:rPr>
          <w:color w:val="C9211E"/>
          <w:lang w:eastAsia="pt-BR"/>
        </w:rPr>
      </w:pPr>
    </w:p>
    <w:p w:rsidR="009B504F" w:rsidRDefault="00D5506D" w14:paraId="7196D064" w14:textId="77777777">
      <w:pPr>
        <w:pStyle w:val="TextodoTrabalho"/>
        <w:rPr>
          <w:color w:val="C9211E"/>
          <w:lang w:eastAsia="pt-BR"/>
        </w:rPr>
      </w:pPr>
      <w:r>
        <w:br w:type="page"/>
      </w:r>
    </w:p>
    <w:p w:rsidR="009B504F" w:rsidP="7FCFCE25" w:rsidRDefault="2FB341B4" w14:paraId="0A656FE9" w14:textId="6917F0CB">
      <w:pPr>
        <w:pStyle w:val="Titulo1"/>
        <w:numPr>
          <w:ilvl w:val="0"/>
          <w:numId w:val="0"/>
        </w:numPr>
      </w:pPr>
      <w:r>
        <w:t xml:space="preserve">2 </w:t>
      </w:r>
      <w:r w:rsidR="00D5506D">
        <w:t xml:space="preserve">Cientificismo </w:t>
      </w:r>
    </w:p>
    <w:p w:rsidR="009B504F" w:rsidRDefault="00D5506D" w14:paraId="01E03BC0" w14:textId="418FB7BF">
      <w:pPr>
        <w:pStyle w:val="TextodoTrabalho"/>
        <w:rPr>
          <w:del w:author="Claudia Albuquerque de Lima Queiroz Costa" w:date="2022-10-19T18:52:12.65Z" w:id="510107789"/>
        </w:rPr>
      </w:pPr>
      <w:r w:rsidR="00D5506D">
        <w:rPr/>
        <w:t>Basicamente essa corrente de pensamento olha a ciência como um conhecimento superior aos outros, inclusive é dessa maneira que muitos a</w:t>
      </w:r>
      <w:r w:rsidR="00D5506D">
        <w:rPr/>
        <w:t xml:space="preserve"> enxergam na contemporaneidade, inclusive como forma para resolver os problemas do mundo, seja em benefício a si mesmo ou a do grupo. Entretanto, existe um campo da ética</w:t>
      </w:r>
      <w:r w:rsidR="69D34F97">
        <w:rPr/>
        <w:t>,</w:t>
      </w:r>
      <w:r w:rsidR="00D5506D">
        <w:rPr/>
        <w:t xml:space="preserve"> e a sociologia dá bases para explicá-la muito bem, que é a ética na ciência, que </w:t>
      </w:r>
      <w:r w:rsidR="36A2CD59">
        <w:rPr/>
        <w:t>propõe</w:t>
      </w:r>
      <w:r w:rsidR="36A2CD59">
        <w:rPr/>
        <w:t xml:space="preserve"> criar</w:t>
      </w:r>
      <w:r w:rsidR="00D5506D">
        <w:rPr/>
        <w:t xml:space="preserve"> uma reflexão sobre a maneira </w:t>
      </w:r>
      <w:r w:rsidR="1F4D333B">
        <w:rPr/>
        <w:t>como</w:t>
      </w:r>
      <w:r w:rsidR="00D5506D">
        <w:rPr/>
        <w:t xml:space="preserve"> são feitos os testes e os reflexo</w:t>
      </w:r>
      <w:r w:rsidR="47544E1D">
        <w:rPr/>
        <w:t>s</w:t>
      </w:r>
      <w:r w:rsidR="00D5506D">
        <w:rPr/>
        <w:t xml:space="preserve"> no futuro próximo para os indivíduos e a sociedade na sua totalidade.</w:t>
      </w:r>
    </w:p>
    <w:p w:rsidR="009B504F" w:rsidP="7110A9CF" w:rsidRDefault="009B504F" w14:paraId="34FF1C98" w14:textId="77777777">
      <w:pPr>
        <w:pStyle w:val="TextodoTrabalho"/>
        <w:ind w:firstLine="0"/>
        <w:rPr>
          <w:del w:author="Claudia Albuquerque de Lima Queiroz Costa" w:date="2022-10-19T18:52:11.138Z" w:id="40183079"/>
        </w:rPr>
      </w:pPr>
    </w:p>
    <w:p w:rsidR="009B504F" w:rsidRDefault="00D5506D" w14:paraId="5343054A" w14:textId="77777777">
      <w:pPr>
        <w:pStyle w:val="TextodoTrabalho"/>
        <w:ind w:firstLine="850"/>
      </w:pPr>
      <w:r>
        <w:t>Caso isso não aconteça, muitas empresas podem contratar pesquisadores, psicólogos e estudiosos da mente de maneira geral para monitorar os potenciais consumidores sem o seu consentimento e manipulá-los. Desse modo, muitas pessoas podem contratar/comprar serviços/produtos que não precisam, que causem danos a sua saúde ou afetem a sua integridade física e moral. Atrelado a isso, empresas com muito capital podem acabar monopolizando as informações e se passar como uma marca confiável.</w:t>
      </w:r>
    </w:p>
    <w:p w:rsidR="009B504F" w:rsidRDefault="009B504F" w14:paraId="6D072C0D" w14:textId="77777777">
      <w:pPr>
        <w:pStyle w:val="TextodoTrabalho"/>
      </w:pPr>
    </w:p>
    <w:p w:rsidR="009B504F" w:rsidRDefault="009B504F" w14:paraId="48A21919" w14:textId="77777777">
      <w:pPr>
        <w:pStyle w:val="TextodoTrabalho"/>
        <w:rPr>
          <w:color w:val="C9211E"/>
        </w:rPr>
      </w:pPr>
    </w:p>
    <w:p w:rsidR="009B504F" w:rsidRDefault="00D5506D" w14:paraId="0BE03C8A" w14:textId="77777777">
      <w:pPr>
        <w:pStyle w:val="Ttulo2"/>
        <w:numPr>
          <w:ilvl w:val="0"/>
          <w:numId w:val="0"/>
        </w:numPr>
        <w:ind w:left="397"/>
      </w:pPr>
      <w:bookmarkStart w:name="_Toc115416754" w:id="0"/>
      <w:r>
        <w:rPr>
          <w:lang w:val="pt-BR"/>
        </w:rPr>
        <w:t>2.1 PRODUÇÃO NO MUNDO NATURAL</w:t>
      </w:r>
      <w:bookmarkEnd w:id="0"/>
    </w:p>
    <w:p w:rsidR="009B504F" w:rsidRDefault="00D5506D" w14:paraId="7E70D64E" w14:textId="2B9BD9E5">
      <w:pPr>
        <w:pStyle w:val="TextodoTrabalho"/>
      </w:pPr>
      <w:r w:rsidR="00D5506D">
        <w:rPr/>
        <w:t xml:space="preserve">Produção científica no mundo natural: geralmente o homem explora a natureza para ter benefícios e melhorar a sua vida(subsistência). Diferente da sociedade que muda em uma velocidade mais frenética, já a natureza age de forma mais passiva e sua transformação por meio da intervenção humana sempre traz impactos a nível micro e/ou macro, exemplo disso é quando alguém derruba uma árvore para construir uma casa, obviamente o ato terá um reflexo, porém bem menor que algo em grande escala, como o desvio do curso de um </w:t>
      </w:r>
      <w:r w:rsidR="3503D3A0">
        <w:rPr/>
        <w:t>r</w:t>
      </w:r>
      <w:r w:rsidR="00D5506D">
        <w:rPr/>
        <w:t xml:space="preserve">io, podendo citar como dois deles o aquecimento global e o aumento do nível do mar. </w:t>
      </w:r>
    </w:p>
    <w:p w:rsidR="009B504F" w:rsidRDefault="009B504F" w14:paraId="6BD18F9B" w14:textId="77777777">
      <w:pPr>
        <w:pStyle w:val="TextodoTrabalho"/>
      </w:pPr>
    </w:p>
    <w:p w:rsidR="009B504F" w:rsidRDefault="00D5506D" w14:paraId="28DC9ABF" w14:textId="77777777">
      <w:pPr>
        <w:pStyle w:val="Ttulo3"/>
        <w:numPr>
          <w:ilvl w:val="0"/>
          <w:numId w:val="0"/>
        </w:numPr>
        <w:ind w:left="624"/>
        <w:rPr>
          <w:lang w:val="pt-BR"/>
        </w:rPr>
      </w:pPr>
      <w:bookmarkStart w:name="_Toc115416755" w:id="1"/>
      <w:r>
        <w:rPr>
          <w:lang w:val="pt-BR"/>
        </w:rPr>
        <w:t>2.1.1 Clássicos da sociologia e a ciência</w:t>
      </w:r>
      <w:bookmarkEnd w:id="1"/>
    </w:p>
    <w:p w:rsidR="009B504F" w:rsidRDefault="00D5506D" w14:paraId="02BD87B2" w14:textId="1F9ACEF6">
      <w:pPr>
        <w:pStyle w:val="TextodoTrabalho"/>
      </w:pPr>
      <w:r w:rsidR="00D5506D">
        <w:rPr/>
        <w:t>Para Durkheim, o objeto de pesquisa precisa ser coisificado, ou seja, o cientista precisa se isentar de opiniões, mas propriamente dito, ter uma postura neutra.</w:t>
      </w:r>
      <w:r w:rsidR="00D5506D">
        <w:rPr/>
        <w:t xml:space="preserve"> Já, Weber procura conhecer e entender os sentidos dados as ações que tem raízes nas tradições e afetos, esse ponto é muito explorado por grupos </w:t>
      </w:r>
      <w:r w:rsidR="071B6034">
        <w:rPr/>
        <w:t xml:space="preserve">de </w:t>
      </w:r>
      <w:r w:rsidR="00D5506D">
        <w:rPr/>
        <w:t xml:space="preserve">empresas que em suas estratégias de Marketing usam muitos desses estímulos e apelo emocional. </w:t>
      </w:r>
    </w:p>
    <w:p w:rsidR="009B504F" w:rsidRDefault="009B504F" w14:paraId="238601FE" w14:textId="77777777">
      <w:pPr>
        <w:pStyle w:val="TextodoTrabalho"/>
      </w:pPr>
    </w:p>
    <w:p w:rsidR="009B504F" w:rsidRDefault="00D5506D" w14:paraId="0F3CABC7" w14:textId="77777777">
      <w:pPr>
        <w:pStyle w:val="TextodoTrabalho"/>
      </w:pPr>
      <w:r>
        <w:br w:type="page"/>
      </w:r>
    </w:p>
    <w:p w:rsidR="009B504F" w:rsidP="7FCFCE25" w:rsidRDefault="39106860" w14:paraId="1EFAAF90" w14:textId="59A961B7">
      <w:pPr>
        <w:pStyle w:val="Titulo1"/>
        <w:numPr>
          <w:ilvl w:val="0"/>
          <w:numId w:val="0"/>
        </w:numPr>
      </w:pPr>
      <w:r>
        <w:t xml:space="preserve">3 </w:t>
      </w:r>
      <w:r w:rsidR="00D5506D">
        <w:t>Desenvolvimento</w:t>
      </w:r>
    </w:p>
    <w:p w:rsidR="009B504F" w:rsidP="19EED43A" w:rsidRDefault="00D5506D" w14:paraId="382A921A" w14:textId="60A303FE">
      <w:pPr>
        <w:pStyle w:val="Corpodetexto"/>
        <w:spacing w:after="0" w:line="360" w:lineRule="auto"/>
        <w:ind w:firstLine="850"/>
        <w:jc w:val="both"/>
        <w:rPr>
          <w:del w:author="Claudia Albuquerque de Lima Queiroz Costa" w:date="2022-10-19T18:51:53.999Z" w:id="1871825003"/>
          <w:rFonts w:ascii="Arial" w:hAnsi="Arial" w:cs="Arial"/>
          <w:color w:val="000000" w:themeColor="text1" w:themeTint="FF" w:themeShade="FF"/>
          <w:sz w:val="24"/>
          <w:szCs w:val="24"/>
        </w:rPr>
      </w:pPr>
      <w:r w:rsidRPr="19EED43A" w:rsidR="64EDBB56">
        <w:rPr>
          <w:rFonts w:ascii="Arial" w:hAnsi="Arial" w:cs="Arial"/>
          <w:color w:val="000000" w:themeColor="text1" w:themeTint="FF" w:themeShade="FF"/>
          <w:sz w:val="24"/>
          <w:szCs w:val="24"/>
        </w:rPr>
        <w:t xml:space="preserve">O </w:t>
      </w:r>
      <w:r w:rsidRPr="19EED43A" w:rsidR="64EDBB56">
        <w:rPr>
          <w:rFonts w:ascii="Arial" w:hAnsi="Arial" w:cs="Arial"/>
          <w:color w:val="000000" w:themeColor="text1" w:themeTint="FF" w:themeShade="FF"/>
          <w:sz w:val="24"/>
          <w:szCs w:val="24"/>
        </w:rPr>
        <w:t>autor</w:t>
      </w:r>
      <w:r w:rsidRPr="19EED43A" w:rsidR="64EDBB56">
        <w:rPr>
          <w:rFonts w:ascii="Arial" w:hAnsi="Arial" w:cs="Arial"/>
          <w:color w:val="000000" w:themeColor="text1" w:themeTint="FF" w:themeShade="FF"/>
          <w:sz w:val="24"/>
          <w:szCs w:val="24"/>
        </w:rPr>
        <w:t xml:space="preserve"> tenta abordar o que é a sociologia no mundo contemporâneo, não só a sua utilidade, mas também a estruturação desses </w:t>
      </w:r>
      <w:r w:rsidRPr="19EED43A" w:rsidR="2BE6B9F0">
        <w:rPr>
          <w:rFonts w:ascii="Arial" w:hAnsi="Arial" w:cs="Arial"/>
          <w:color w:val="000000" w:themeColor="text1" w:themeTint="FF" w:themeShade="FF"/>
          <w:sz w:val="24"/>
          <w:szCs w:val="24"/>
        </w:rPr>
        <w:t>estudos (</w:t>
      </w:r>
      <w:r w:rsidRPr="19EED43A" w:rsidR="64EDBB56">
        <w:rPr>
          <w:rFonts w:ascii="Arial" w:hAnsi="Arial" w:cs="Arial"/>
          <w:color w:val="000000" w:themeColor="text1" w:themeTint="FF" w:themeShade="FF"/>
          <w:sz w:val="24"/>
          <w:szCs w:val="24"/>
        </w:rPr>
        <w:t xml:space="preserve">metodologia científica). A argumentação do </w:t>
      </w:r>
      <w:r w:rsidRPr="19EED43A" w:rsidR="64EDBB56">
        <w:rPr>
          <w:rFonts w:ascii="Arial" w:hAnsi="Arial" w:cs="Arial"/>
          <w:color w:val="000000" w:themeColor="text1" w:themeTint="FF" w:themeShade="FF"/>
          <w:sz w:val="24"/>
          <w:szCs w:val="24"/>
        </w:rPr>
        <w:t>a</w:t>
      </w:r>
      <w:r w:rsidRPr="19EED43A" w:rsidR="052E0089">
        <w:rPr>
          <w:rFonts w:ascii="Arial" w:hAnsi="Arial" w:cs="Arial"/>
          <w:color w:val="000000" w:themeColor="text1" w:themeTint="FF" w:themeShade="FF"/>
          <w:sz w:val="24"/>
          <w:szCs w:val="24"/>
        </w:rPr>
        <w:t>u</w:t>
      </w:r>
      <w:r w:rsidRPr="19EED43A" w:rsidR="64EDBB56">
        <w:rPr>
          <w:rFonts w:ascii="Arial" w:hAnsi="Arial" w:cs="Arial"/>
          <w:color w:val="000000" w:themeColor="text1" w:themeTint="FF" w:themeShade="FF"/>
          <w:sz w:val="24"/>
          <w:szCs w:val="24"/>
        </w:rPr>
        <w:t>tor</w:t>
      </w:r>
      <w:r w:rsidRPr="19EED43A" w:rsidR="64EDBB56">
        <w:rPr>
          <w:rFonts w:ascii="Arial" w:hAnsi="Arial" w:cs="Arial"/>
          <w:color w:val="000000" w:themeColor="text1" w:themeTint="FF" w:themeShade="FF"/>
          <w:sz w:val="24"/>
          <w:szCs w:val="24"/>
        </w:rPr>
        <w:t xml:space="preserve"> gira em torno de uma roupagem que beira entre uma visão pessimista e realista, porque há muitas quebras de expectativas em relação a uma abordagem mais </w:t>
      </w:r>
      <w:r w:rsidRPr="19EED43A" w:rsidR="4BDA2707">
        <w:rPr>
          <w:rFonts w:ascii="Arial" w:hAnsi="Arial" w:cs="Arial"/>
          <w:color w:val="000000" w:themeColor="text1" w:themeTint="FF" w:themeShade="FF"/>
          <w:sz w:val="24"/>
          <w:szCs w:val="24"/>
        </w:rPr>
        <w:t>pragmática (</w:t>
      </w:r>
      <w:r w:rsidRPr="19EED43A" w:rsidR="64EDBB56">
        <w:rPr>
          <w:rFonts w:ascii="Arial" w:hAnsi="Arial" w:cs="Arial"/>
          <w:color w:val="000000" w:themeColor="text1" w:themeTint="FF" w:themeShade="FF"/>
          <w:sz w:val="24"/>
          <w:szCs w:val="24"/>
        </w:rPr>
        <w:t xml:space="preserve">a que a maioria corriqueiramente usa), já que, geralmente, </w:t>
      </w:r>
      <w:r w:rsidRPr="19EED43A" w:rsidR="64EDBB56">
        <w:rPr>
          <w:rFonts w:ascii="Arial" w:hAnsi="Arial" w:cs="Arial"/>
          <w:color w:val="000000" w:themeColor="text1" w:themeTint="FF" w:themeShade="FF"/>
          <w:sz w:val="24"/>
          <w:szCs w:val="24"/>
        </w:rPr>
        <w:t>muito se vê</w:t>
      </w:r>
      <w:r w:rsidRPr="19EED43A" w:rsidR="64EDBB56">
        <w:rPr>
          <w:rFonts w:ascii="Arial" w:hAnsi="Arial" w:cs="Arial"/>
          <w:color w:val="000000" w:themeColor="text1" w:themeTint="FF" w:themeShade="FF"/>
          <w:sz w:val="24"/>
          <w:szCs w:val="24"/>
        </w:rPr>
        <w:t xml:space="preserve"> discursos utilitaristas </w:t>
      </w:r>
      <w:r w:rsidRPr="19EED43A" w:rsidR="64EDBB56">
        <w:rPr>
          <w:rFonts w:ascii="Arial" w:hAnsi="Arial" w:cs="Arial"/>
          <w:color w:val="000000" w:themeColor="text1" w:themeTint="FF" w:themeShade="FF"/>
          <w:sz w:val="24"/>
          <w:szCs w:val="24"/>
        </w:rPr>
        <w:t>muito</w:t>
      </w:r>
      <w:r w:rsidRPr="19EED43A" w:rsidR="64EDBB56">
        <w:rPr>
          <w:rFonts w:ascii="Arial" w:hAnsi="Arial" w:cs="Arial"/>
          <w:color w:val="000000" w:themeColor="text1" w:themeTint="FF" w:themeShade="FF"/>
          <w:sz w:val="24"/>
          <w:szCs w:val="24"/>
        </w:rPr>
        <w:t xml:space="preserve"> focados em soluções, eficiência e produtividade.</w:t>
      </w:r>
    </w:p>
    <w:p w:rsidR="009B504F" w:rsidP="19EED43A" w:rsidRDefault="009B504F" w14:paraId="5B08B5D1" w14:textId="77777777">
      <w:pPr>
        <w:pStyle w:val="TextodoTrabalho"/>
        <w:ind w:firstLine="0"/>
        <w:rPr>
          <w:color w:val="000000" w:themeColor="text1" w:themeTint="FF" w:themeShade="FF"/>
        </w:rPr>
      </w:pPr>
    </w:p>
    <w:p w:rsidR="009B504F" w:rsidP="19EED43A" w:rsidRDefault="00D5506D" w14:paraId="6AC100AC" w14:textId="77777777">
      <w:pPr>
        <w:pStyle w:val="Corpodetexto"/>
        <w:spacing w:after="0" w:line="360" w:lineRule="auto"/>
        <w:ind w:firstLine="850"/>
        <w:jc w:val="both"/>
        <w:rPr>
          <w:rFonts w:ascii="Arial" w:hAnsi="Arial" w:cs="Arial"/>
          <w:color w:val="000000" w:themeColor="text1" w:themeTint="FF" w:themeShade="FF"/>
          <w:sz w:val="24"/>
          <w:szCs w:val="24"/>
        </w:rPr>
      </w:pPr>
      <w:r w:rsidRPr="19EED43A" w:rsidR="64EDBB56">
        <w:rPr>
          <w:rFonts w:ascii="Arial" w:hAnsi="Arial" w:cs="Arial"/>
          <w:color w:val="000000" w:themeColor="text1" w:themeTint="FF" w:themeShade="FF"/>
          <w:sz w:val="24"/>
          <w:szCs w:val="24"/>
        </w:rPr>
        <w:t xml:space="preserve">Assim, é natural fazer um paralelo com outro termo </w:t>
      </w:r>
      <w:r w:rsidRPr="19EED43A" w:rsidR="64EDBB56">
        <w:rPr>
          <w:rFonts w:ascii="Arial" w:hAnsi="Arial" w:cs="Arial"/>
          <w:color w:val="000000" w:themeColor="text1" w:themeTint="FF" w:themeShade="FF"/>
          <w:sz w:val="24"/>
          <w:szCs w:val="24"/>
        </w:rPr>
        <w:t>muito famoso</w:t>
      </w:r>
      <w:r w:rsidRPr="19EED43A" w:rsidR="64EDBB56">
        <w:rPr>
          <w:rFonts w:ascii="Arial" w:hAnsi="Arial" w:cs="Arial"/>
          <w:color w:val="000000" w:themeColor="text1" w:themeTint="FF" w:themeShade="FF"/>
          <w:sz w:val="24"/>
          <w:szCs w:val="24"/>
        </w:rPr>
        <w:t xml:space="preserve"> da sociologia que é a </w:t>
      </w:r>
      <w:r w:rsidRPr="19EED43A" w:rsidR="64EDBB56">
        <w:rPr>
          <w:rFonts w:ascii="Arial" w:hAnsi="Arial" w:cs="Arial"/>
          <w:b w:val="1"/>
          <w:bCs w:val="1"/>
          <w:color w:val="000000" w:themeColor="text1" w:themeTint="FF" w:themeShade="FF"/>
          <w:sz w:val="24"/>
          <w:szCs w:val="24"/>
        </w:rPr>
        <w:t>racionalização</w:t>
      </w:r>
      <w:r w:rsidRPr="19EED43A" w:rsidR="64EDBB56">
        <w:rPr>
          <w:rFonts w:ascii="Arial" w:hAnsi="Arial" w:cs="Arial"/>
          <w:color w:val="000000" w:themeColor="text1" w:themeTint="FF" w:themeShade="FF"/>
          <w:sz w:val="24"/>
          <w:szCs w:val="24"/>
        </w:rPr>
        <w:t>, que ocorre quando as ações sociais se baseiam em considerações de eficiência tecnológica e modelos matemáticos/estatísticos, em detrimento dos valores benéficos ao todo.</w:t>
      </w:r>
    </w:p>
    <w:p w:rsidR="009B504F" w:rsidP="19EED43A" w:rsidRDefault="009B504F" w14:paraId="16DEB4AB" w14:textId="77777777">
      <w:pPr>
        <w:pStyle w:val="Corpodetexto"/>
        <w:spacing w:after="0" w:line="360" w:lineRule="auto"/>
        <w:ind w:firstLine="850"/>
        <w:jc w:val="both"/>
        <w:rPr>
          <w:color w:val="000000" w:themeColor="text1" w:themeTint="FF" w:themeShade="FF"/>
        </w:rPr>
      </w:pPr>
    </w:p>
    <w:p w:rsidR="009B504F" w:rsidRDefault="00D5506D" w14:paraId="0AD9C6F4" w14:textId="77777777">
      <w:pPr>
        <w:pStyle w:val="TextodoTrabalho"/>
        <w:ind w:firstLine="0"/>
        <w:rPr>
          <w:color w:val="C9211E"/>
        </w:rPr>
      </w:pPr>
      <w:r>
        <w:br w:type="page"/>
      </w:r>
    </w:p>
    <w:p w:rsidR="009B504F" w:rsidP="7FCFCE25" w:rsidRDefault="40A2CD01" w14:paraId="1157C89D" w14:textId="081979CE">
      <w:pPr>
        <w:pStyle w:val="Titulo1"/>
        <w:numPr>
          <w:numId w:val="0"/>
        </w:numPr>
        <w:rPr>
          <w:lang w:eastAsia="pt-BR"/>
        </w:rPr>
      </w:pPr>
      <w:r w:rsidRPr="19EED43A" w:rsidR="69AF6429">
        <w:rPr>
          <w:lang w:eastAsia="pt-BR"/>
        </w:rPr>
        <w:t xml:space="preserve">4 </w:t>
      </w:r>
      <w:r w:rsidRPr="19EED43A" w:rsidR="64EDBB56">
        <w:rPr>
          <w:lang w:eastAsia="pt-BR"/>
        </w:rPr>
        <w:t>Conclusão</w:t>
      </w:r>
    </w:p>
    <w:p w:rsidR="009B504F" w:rsidRDefault="00D5506D" w14:paraId="1EB5859B" w14:textId="77777777">
      <w:pPr>
        <w:pStyle w:val="TextodoTrabalho"/>
      </w:pPr>
      <w:r>
        <w:t>A pesar de denso, é um livro que é mais facilmente entendido quando se tem claro o conceito de imaginação sociológica e os, pensamento dos três clássicos da sociologia, ou pelo menos dois deles como Durkheim e Weber, porém se além desses o Karl Marx for incluído, se torna ainda mais simples.</w:t>
      </w:r>
    </w:p>
    <w:p w:rsidR="009B504F" w:rsidRDefault="00D5506D" w14:paraId="5033AFD0" w14:textId="377BC70E">
      <w:pPr>
        <w:pStyle w:val="TextodoTrabalho"/>
      </w:pPr>
      <w:r w:rsidR="64EDBB56">
        <w:rPr/>
        <w:t>Caso contrário, o texto ganha um nível de</w:t>
      </w:r>
      <w:r w:rsidR="64EDBB56">
        <w:rPr/>
        <w:t xml:space="preserve"> </w:t>
      </w:r>
      <w:proofErr w:type="spellStart"/>
      <w:r w:rsidR="64EDBB56">
        <w:rPr/>
        <w:t>informatividade</w:t>
      </w:r>
      <w:proofErr w:type="spellEnd"/>
      <w:r w:rsidR="64EDBB56">
        <w:rPr/>
        <w:t xml:space="preserve"> muito alto, porém isso não invalida a qualidade da obra. Uma vez que é um livro que </w:t>
      </w:r>
      <w:r w:rsidR="64EDBB56">
        <w:rPr>
          <w:rPrChange w:author="Claudia Albuquerque de Lima Queiroz Costa" w:date="2022-10-19T18:56:04.841Z" w:id="1297724950"/>
        </w:rPr>
        <w:t>te</w:t>
      </w:r>
      <w:r w:rsidR="64EDBB56">
        <w:rPr/>
        <w:t xml:space="preserve"> ajuda </w:t>
      </w:r>
      <w:r w:rsidR="22BFFB5C">
        <w:rPr/>
        <w:t xml:space="preserve">a </w:t>
      </w:r>
      <w:r w:rsidR="64EDBB56">
        <w:rPr/>
        <w:t xml:space="preserve">pensar em relação a aspectos da vida que geralmente não </w:t>
      </w:r>
      <w:r w:rsidR="074A7F6E">
        <w:rPr/>
        <w:t>são</w:t>
      </w:r>
      <w:r w:rsidR="64EDBB56">
        <w:rPr/>
        <w:t xml:space="preserve"> habitua</w:t>
      </w:r>
      <w:r w:rsidR="06A8A8BF">
        <w:rPr/>
        <w:t>is</w:t>
      </w:r>
      <w:r w:rsidR="64EDBB56">
        <w:rPr/>
        <w:t xml:space="preserve"> se</w:t>
      </w:r>
      <w:r w:rsidR="71A5DA4C">
        <w:rPr/>
        <w:t>rem</w:t>
      </w:r>
      <w:r w:rsidR="64EDBB56">
        <w:rPr/>
        <w:t xml:space="preserve"> questiona</w:t>
      </w:r>
      <w:r w:rsidR="147903D9">
        <w:rPr/>
        <w:t>dos</w:t>
      </w:r>
      <w:r w:rsidR="64EDBB56">
        <w:rPr/>
        <w:t>. A provocação é de realmente fazer com que o receptor da mensagem não aceite tantas imposições sociais e busque uma maior autonomia.</w:t>
      </w:r>
    </w:p>
    <w:p w:rsidR="009B504F" w:rsidRDefault="009B504F" w14:paraId="4B1F511A" w14:textId="77777777">
      <w:pPr>
        <w:pStyle w:val="TextodoTrabalho"/>
        <w:rPr>
          <w:color w:val="C9211E"/>
        </w:rPr>
      </w:pPr>
    </w:p>
    <w:p w:rsidR="009B504F" w:rsidRDefault="009B504F" w14:paraId="65F9C3DC" w14:textId="77777777">
      <w:pPr>
        <w:pStyle w:val="TextodoTrabalho"/>
        <w:rPr>
          <w:color w:val="C9211E"/>
        </w:rPr>
      </w:pPr>
    </w:p>
    <w:p w:rsidR="009B504F" w:rsidRDefault="009B504F" w14:paraId="5023141B" w14:textId="77777777">
      <w:pPr>
        <w:pStyle w:val="TextodoTrabalho"/>
        <w:rPr>
          <w:color w:val="C9211E"/>
        </w:rPr>
      </w:pPr>
    </w:p>
    <w:p w:rsidR="009B504F" w:rsidRDefault="009B504F" w14:paraId="1F3B1409" w14:textId="77777777">
      <w:pPr>
        <w:pStyle w:val="TextodoTrabalho"/>
        <w:rPr>
          <w:color w:val="C9211E"/>
        </w:rPr>
      </w:pPr>
    </w:p>
    <w:p w:rsidR="009B504F" w:rsidRDefault="009B504F" w14:paraId="562C75D1" w14:textId="77777777">
      <w:pPr>
        <w:pStyle w:val="TextodoTrabalho"/>
        <w:rPr>
          <w:color w:val="C9211E"/>
        </w:rPr>
      </w:pPr>
    </w:p>
    <w:p w:rsidR="009B504F" w:rsidRDefault="009B504F" w14:paraId="664355AD" w14:textId="77777777">
      <w:pPr>
        <w:pStyle w:val="TextodoTrabalho"/>
        <w:rPr>
          <w:color w:val="C9211E"/>
        </w:rPr>
      </w:pPr>
    </w:p>
    <w:p w:rsidR="009B504F" w:rsidRDefault="009B504F" w14:paraId="1A965116" w14:textId="77777777">
      <w:pPr>
        <w:pStyle w:val="TextodoTrabalho"/>
        <w:rPr>
          <w:color w:val="C9211E"/>
        </w:rPr>
      </w:pPr>
    </w:p>
    <w:p w:rsidR="009B504F" w:rsidRDefault="009B504F" w14:paraId="7DF4E37C" w14:textId="77777777">
      <w:pPr>
        <w:pStyle w:val="TextodoTrabalho"/>
        <w:rPr>
          <w:color w:val="C9211E"/>
        </w:rPr>
      </w:pPr>
    </w:p>
    <w:p w:rsidR="009B504F" w:rsidRDefault="009B504F" w14:paraId="44FB30F8" w14:textId="77777777">
      <w:pPr>
        <w:pStyle w:val="TextodoTrabalho"/>
        <w:rPr>
          <w:color w:val="C9211E"/>
        </w:rPr>
      </w:pPr>
    </w:p>
    <w:p w:rsidR="009B504F" w:rsidRDefault="009B504F" w14:paraId="1DA6542E" w14:textId="77777777">
      <w:pPr>
        <w:pStyle w:val="TextodoTrabalho"/>
        <w:rPr>
          <w:color w:val="C9211E"/>
        </w:rPr>
      </w:pPr>
    </w:p>
    <w:p w:rsidR="009B504F" w:rsidRDefault="009B504F" w14:paraId="3041E394" w14:textId="77777777">
      <w:pPr>
        <w:pStyle w:val="TextodoTrabalho"/>
        <w:rPr>
          <w:color w:val="C9211E"/>
        </w:rPr>
      </w:pPr>
    </w:p>
    <w:p w:rsidR="009B504F" w:rsidRDefault="009B504F" w14:paraId="722B00AE" w14:textId="77777777">
      <w:pPr>
        <w:pStyle w:val="TextodoTrabalho"/>
        <w:rPr>
          <w:color w:val="C9211E"/>
        </w:rPr>
      </w:pPr>
    </w:p>
    <w:p w:rsidR="009B504F" w:rsidRDefault="009B504F" w14:paraId="42C6D796" w14:textId="77777777">
      <w:pPr>
        <w:pStyle w:val="TextodoTrabalho"/>
        <w:rPr>
          <w:color w:val="C9211E"/>
        </w:rPr>
      </w:pPr>
    </w:p>
    <w:p w:rsidR="009B504F" w:rsidRDefault="009B504F" w14:paraId="6E1831B3" w14:textId="77777777">
      <w:pPr>
        <w:pStyle w:val="TextodoTrabalho"/>
        <w:rPr>
          <w:color w:val="C9211E"/>
        </w:rPr>
      </w:pPr>
    </w:p>
    <w:p w:rsidR="009B504F" w:rsidRDefault="009B504F" w14:paraId="54E11D2A" w14:textId="77777777">
      <w:pPr>
        <w:pStyle w:val="TextodoTrabalho"/>
        <w:rPr>
          <w:color w:val="C9211E"/>
        </w:rPr>
      </w:pPr>
    </w:p>
    <w:p w:rsidR="009B504F" w:rsidRDefault="009B504F" w14:paraId="31126E5D" w14:textId="77777777">
      <w:pPr>
        <w:pStyle w:val="TextodoTrabalho"/>
        <w:rPr>
          <w:color w:val="C9211E"/>
        </w:rPr>
      </w:pPr>
    </w:p>
    <w:p w:rsidR="009B504F" w:rsidRDefault="009B504F" w14:paraId="2DE403A5" w14:textId="77777777">
      <w:pPr>
        <w:pStyle w:val="TextodoTrabalho"/>
        <w:rPr>
          <w:color w:val="C9211E"/>
        </w:rPr>
      </w:pPr>
    </w:p>
    <w:p w:rsidR="009B504F" w:rsidRDefault="009B504F" w14:paraId="62431CDC" w14:textId="77777777">
      <w:pPr>
        <w:pStyle w:val="TextodoTrabalho"/>
        <w:rPr>
          <w:color w:val="C9211E"/>
        </w:rPr>
      </w:pPr>
    </w:p>
    <w:p w:rsidR="009B504F" w:rsidRDefault="009B504F" w14:paraId="49E398E2" w14:textId="77777777">
      <w:pPr>
        <w:pStyle w:val="TextodoTrabalho"/>
        <w:rPr>
          <w:color w:val="C9211E"/>
        </w:rPr>
      </w:pPr>
    </w:p>
    <w:p w:rsidR="009B504F" w:rsidRDefault="009B504F" w14:paraId="16287F21" w14:textId="77777777">
      <w:pPr>
        <w:pStyle w:val="TextodoTrabalho"/>
        <w:rPr>
          <w:color w:val="C9211E"/>
        </w:rPr>
      </w:pPr>
    </w:p>
    <w:p w:rsidR="009B504F" w:rsidRDefault="009B504F" w14:paraId="5BE93A62" w14:textId="77777777">
      <w:pPr>
        <w:pStyle w:val="TextodoTrabalho"/>
        <w:rPr>
          <w:color w:val="C9211E"/>
        </w:rPr>
      </w:pPr>
    </w:p>
    <w:p w:rsidR="009B504F" w:rsidRDefault="009B504F" w14:paraId="384BA73E" w14:textId="77777777">
      <w:pPr>
        <w:pStyle w:val="TextodoTrabalho"/>
        <w:rPr>
          <w:color w:val="C9211E"/>
        </w:rPr>
      </w:pPr>
    </w:p>
    <w:p w:rsidR="009B504F" w:rsidRDefault="009B504F" w14:paraId="34B3F2EB" w14:textId="77777777">
      <w:pPr>
        <w:pStyle w:val="TextodoTrabalho"/>
        <w:rPr>
          <w:color w:val="C9211E"/>
        </w:rPr>
      </w:pPr>
    </w:p>
    <w:p w:rsidR="009B504F" w:rsidRDefault="009B504F" w14:paraId="06971CD3" w14:textId="77777777">
      <w:pPr>
        <w:pStyle w:val="TextodoTrabalho"/>
        <w:rPr>
          <w:color w:val="C9211E"/>
        </w:rPr>
      </w:pPr>
    </w:p>
    <w:p w:rsidR="009B504F" w:rsidP="7FCFCE25" w:rsidRDefault="00D5506D" w14:paraId="09954748" w14:textId="77777777">
      <w:pPr>
        <w:pStyle w:val="TextodoTrabalho"/>
        <w:jc w:val="left"/>
        <w:rPr>
          <w:b/>
          <w:bCs/>
          <w:caps/>
          <w:lang w:eastAsia="pt-BR"/>
        </w:rPr>
      </w:pPr>
      <w:r w:rsidRPr="7FCFCE25">
        <w:rPr>
          <w:b/>
          <w:bCs/>
          <w:caps/>
          <w:lang w:eastAsia="pt-BR"/>
        </w:rPr>
        <w:t>5 Avaliação</w:t>
      </w:r>
    </w:p>
    <w:p w:rsidR="009B504F" w:rsidRDefault="009B504F" w14:paraId="2A1F701D" w14:textId="77777777">
      <w:pPr>
        <w:pStyle w:val="TextodoTrabalho"/>
      </w:pPr>
    </w:p>
    <w:p w:rsidR="009B504F" w:rsidRDefault="00D5506D" w14:paraId="12E6594E" w14:textId="77777777">
      <w:pPr>
        <w:pStyle w:val="TextodoTrabalho"/>
        <w:rPr>
          <w:lang w:eastAsia="pt-BR"/>
        </w:rPr>
      </w:pPr>
      <w:r w:rsidRPr="19EED43A" w:rsidR="64EDBB56">
        <w:rPr>
          <w:lang w:eastAsia="pt-BR"/>
        </w:rPr>
        <w:t>O autor busca conscientizar o leitor sobre como se posicionar e fugir, quando possível das coerções sociais, melhor dizendo, não se alienar diante das construções sociais pós-modernas que possam</w:t>
      </w:r>
      <w:r w:rsidRPr="19EED43A" w:rsidR="64EDBB56">
        <w:rPr>
          <w:color w:val="000000" w:themeColor="text1" w:themeTint="FF" w:themeShade="FF"/>
          <w:lang w:eastAsia="pt-BR"/>
        </w:rPr>
        <w:t xml:space="preserve"> </w:t>
      </w:r>
      <w:r w:rsidRPr="19EED43A" w:rsidR="64EDBB56">
        <w:rPr>
          <w:color w:val="000000" w:themeColor="text1" w:themeTint="FF" w:themeShade="FF"/>
          <w:lang w:eastAsia="pt-BR"/>
        </w:rPr>
        <w:t>te</w:t>
      </w:r>
      <w:r w:rsidRPr="19EED43A" w:rsidR="64EDBB56">
        <w:rPr>
          <w:color w:val="000000" w:themeColor="text1" w:themeTint="FF" w:themeShade="FF"/>
          <w:lang w:eastAsia="pt-BR"/>
        </w:rPr>
        <w:t xml:space="preserve"> </w:t>
      </w:r>
      <w:r w:rsidRPr="19EED43A" w:rsidR="64EDBB56">
        <w:rPr>
          <w:lang w:eastAsia="pt-BR"/>
        </w:rPr>
        <w:t>prejudicar ou ferir a integridade moral, ou psicológica do ator social em questão.</w:t>
      </w:r>
    </w:p>
    <w:p w:rsidR="009B504F" w:rsidRDefault="009B504F" w14:paraId="03EFCA41" w14:textId="77777777">
      <w:pPr>
        <w:pStyle w:val="TextodoTrabalho"/>
      </w:pPr>
    </w:p>
    <w:p w:rsidR="009B504F" w:rsidRDefault="00D5506D" w14:paraId="2D520363" w14:textId="6A9FD841">
      <w:pPr>
        <w:pStyle w:val="TextodoTrabalho"/>
        <w:rPr>
          <w:lang w:eastAsia="pt-BR"/>
        </w:rPr>
      </w:pPr>
      <w:r w:rsidRPr="7110A9CF" w:rsidR="00D5506D">
        <w:rPr>
          <w:lang w:eastAsia="pt-BR"/>
        </w:rPr>
        <w:t>É de senso comum que existem instituições que por pura e simples sede de poder tenta</w:t>
      </w:r>
      <w:r w:rsidRPr="7110A9CF" w:rsidR="691CD80B">
        <w:rPr>
          <w:lang w:eastAsia="pt-BR"/>
        </w:rPr>
        <w:t>m</w:t>
      </w:r>
      <w:r w:rsidRPr="7110A9CF" w:rsidR="00D5506D">
        <w:rPr>
          <w:lang w:eastAsia="pt-BR"/>
        </w:rPr>
        <w:t xml:space="preserve"> manipular, induzir, direcionar a sua audiência, muitas vezes com interesses escusos. Então, de maneira </w:t>
      </w:r>
      <w:r w:rsidRPr="7110A9CF" w:rsidR="57D06E6D">
        <w:rPr>
          <w:lang w:eastAsia="pt-BR"/>
        </w:rPr>
        <w:t>jocosa</w:t>
      </w:r>
      <w:r w:rsidRPr="7110A9CF" w:rsidR="00D5506D">
        <w:rPr>
          <w:lang w:eastAsia="pt-BR"/>
        </w:rPr>
        <w:t>, pode-se dizer que aplicar esses conhecimentos é um ato de legítima defesa.</w:t>
      </w:r>
    </w:p>
    <w:p w:rsidR="009B504F" w:rsidRDefault="00D5506D" w14:paraId="5F96A722" w14:textId="77777777">
      <w:pPr>
        <w:pStyle w:val="TextodoTrabalho"/>
      </w:pPr>
      <w:r>
        <w:br w:type="page"/>
      </w:r>
    </w:p>
    <w:p w:rsidR="009B504F" w:rsidP="7FCFCE25" w:rsidRDefault="5FADAA65" w14:paraId="7508AC33" w14:textId="032DD47C">
      <w:pPr>
        <w:pStyle w:val="TtuloREFERNCIAS"/>
        <w:jc w:val="left"/>
        <w:rPr>
          <w:lang w:val="pt-BR"/>
        </w:rPr>
      </w:pPr>
      <w:r w:rsidRPr="7FCFCE25">
        <w:rPr>
          <w:lang w:val="pt-BR"/>
        </w:rPr>
        <w:t xml:space="preserve">6 </w:t>
      </w:r>
      <w:r w:rsidRPr="7FCFCE25" w:rsidR="00D5506D">
        <w:rPr>
          <w:lang w:val="pt-BR"/>
        </w:rPr>
        <w:t>REFERÊNCIAS</w:t>
      </w:r>
    </w:p>
    <w:p w:rsidR="009B504F" w:rsidRDefault="00D5506D" w14:paraId="1DAAECE9" w14:textId="77777777">
      <w:pPr>
        <w:pStyle w:val="FormataodasReferncias"/>
      </w:pPr>
      <w:r>
        <w:rPr>
          <w:rStyle w:val="nfase"/>
          <w:i w:val="0"/>
          <w:lang w:eastAsia="pt-BR"/>
        </w:rPr>
        <w:t>Referências BAUMAN</w:t>
      </w:r>
      <w:r>
        <w:rPr>
          <w:lang w:eastAsia="pt-BR"/>
        </w:rPr>
        <w:t xml:space="preserve">, Zygmunt; MAY, Tim, </w:t>
      </w:r>
      <w:r>
        <w:rPr>
          <w:rStyle w:val="nfase"/>
          <w:b/>
          <w:bCs/>
          <w:i w:val="0"/>
          <w:lang w:eastAsia="pt-BR"/>
        </w:rPr>
        <w:t>Aprendendo a Pensar com a Sociologia</w:t>
      </w:r>
      <w:r>
        <w:rPr>
          <w:b/>
          <w:bCs/>
          <w:lang w:eastAsia="pt-BR"/>
        </w:rPr>
        <w:t>.</w:t>
      </w:r>
      <w:r>
        <w:rPr>
          <w:lang w:eastAsia="pt-BR"/>
        </w:rPr>
        <w:t xml:space="preserve"> Rio de Janeiro: Editora Zahar, 2010.</w:t>
      </w:r>
    </w:p>
    <w:p w:rsidR="009B504F" w:rsidRDefault="009B504F" w14:paraId="5B95CD12" w14:textId="77777777">
      <w:pPr>
        <w:pStyle w:val="FormataodasReferncias"/>
        <w:rPr>
          <w:lang w:eastAsia="pt-BR"/>
        </w:rPr>
      </w:pPr>
    </w:p>
    <w:sectPr w:rsidR="009B504F">
      <w:headerReference w:type="default" r:id="rId31"/>
      <w:pgSz w:w="11906" w:h="16838" w:orient="portrait"/>
      <w:pgMar w:top="1701" w:right="1134" w:bottom="1134" w:left="1701" w:header="709" w:footer="0" w:gutter="0"/>
      <w:pgNumType w:start="13"/>
      <w:cols w:space="720"/>
      <w:formProt w:val="0"/>
      <w:docGrid w:linePitch="360"/>
    </w:sectPr>
  </w:body>
</w:document>
</file>

<file path=word/comments.xml><?xml version="1.0" encoding="utf-8"?>
<w:comments xmlns:w14="http://schemas.microsoft.com/office/word/2010/wordml" xmlns:w="http://schemas.openxmlformats.org/wordprocessingml/2006/main">
  <w:comment w:initials="CC" w:author="Claudia Albuquerque de Lima Queiroz Costa" w:date="2022-10-19T15:43:11" w:id="1457030883">
    <w:p w:rsidR="7110A9CF" w:rsidRDefault="7110A9CF" w14:paraId="6657AD58" w14:textId="3FE8188A">
      <w:pPr>
        <w:pStyle w:val="CommentText"/>
      </w:pPr>
      <w:r w:rsidR="7110A9CF">
        <w:rPr/>
        <w:t>A produção textual está excelente, mas isso não é uma síntese, conforme solcitado e sim um quase artigo</w:t>
      </w:r>
      <w:r>
        <w:rPr>
          <w:rStyle w:val="CommentReference"/>
        </w:rPr>
        <w:annotationRef/>
      </w:r>
    </w:p>
  </w:comment>
  <w:comment w:initials="CC" w:author="Claudia Albuquerque de Lima Queiroz Costa" w:date="2022-10-19T15:58:22" w:id="1528945502">
    <w:p w:rsidR="7110A9CF" w:rsidRDefault="7110A9CF" w14:paraId="1428F7DD" w14:textId="1282E150">
      <w:pPr>
        <w:pStyle w:val="CommentText"/>
      </w:pPr>
      <w:r w:rsidR="7110A9CF">
        <w:rPr/>
        <w:t>Pode sim, ser aprofundado e escrito como uma resenha ou um artigo</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657AD58"/>
  <w15:commentEx w15:done="0" w15:paraId="1428F7DD" w15:paraIdParent="6657AD5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C91F142" w16cex:dateUtc="2022-10-19T18:43:11.626Z"/>
  <w16cex:commentExtensible w16cex:durableId="211DAAAE" w16cex:dateUtc="2022-10-19T18:58:22.324Z"/>
</w16cex:commentsExtensible>
</file>

<file path=word/commentsIds.xml><?xml version="1.0" encoding="utf-8"?>
<w16cid:commentsIds xmlns:mc="http://schemas.openxmlformats.org/markup-compatibility/2006" xmlns:w16cid="http://schemas.microsoft.com/office/word/2016/wordml/cid" mc:Ignorable="w16cid">
  <w16cid:commentId w16cid:paraId="6657AD58" w16cid:durableId="1C91F142"/>
  <w16cid:commentId w16cid:paraId="1428F7DD" w16cid:durableId="211DAA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1058" w:rsidRDefault="00D5506D" w14:paraId="09D17E77" w14:textId="77777777">
      <w:pPr>
        <w:spacing w:before="0" w:after="0"/>
      </w:pPr>
      <w:r>
        <w:separator/>
      </w:r>
    </w:p>
  </w:endnote>
  <w:endnote w:type="continuationSeparator" w:id="0">
    <w:p w:rsidR="00E71058" w:rsidRDefault="00D5506D" w14:paraId="660C3BC5" w14:textId="77777777">
      <w:pPr>
        <w:spacing w:before="0" w:after="0"/>
      </w:pPr>
      <w:r>
        <w:continuationSeparator/>
      </w:r>
    </w:p>
  </w:endnote>
  <w:endnote w:type="continuationNotice" w:id="1">
    <w:p w:rsidR="00C164ED" w:rsidRDefault="00C164ED" w14:paraId="5D0D8AC9"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Lohit Devanagari">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Arial">
    <w:panose1 w:val="020B0604020202020204"/>
    <w:charset w:val="00"/>
    <w:family w:val="roman"/>
    <w:pitch w:val="default"/>
  </w:font>
  <w:font w:name="Noto Sans CJK SC">
    <w:panose1 w:val="020B06040202020202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64ED" w:rsidRDefault="00C164ED" w14:paraId="644915DE"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64ED" w:rsidRDefault="00C164ED" w14:paraId="304B0F2E" w14:textId="777777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64ED" w:rsidRDefault="00C164ED" w14:paraId="6B66DC12"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1058" w:rsidRDefault="00D5506D" w14:paraId="12949FFB" w14:textId="77777777">
      <w:pPr>
        <w:spacing w:before="0" w:after="0"/>
      </w:pPr>
      <w:r>
        <w:separator/>
      </w:r>
    </w:p>
  </w:footnote>
  <w:footnote w:type="continuationSeparator" w:id="0">
    <w:p w:rsidR="00E71058" w:rsidRDefault="00D5506D" w14:paraId="03AE07A3" w14:textId="77777777">
      <w:pPr>
        <w:spacing w:before="0" w:after="0"/>
      </w:pPr>
      <w:r>
        <w:continuationSeparator/>
      </w:r>
    </w:p>
  </w:footnote>
  <w:footnote w:type="continuationNotice" w:id="1">
    <w:p w:rsidR="00C164ED" w:rsidRDefault="00C164ED" w14:paraId="09E4BDDA"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64ED" w:rsidRDefault="00C164ED" w14:paraId="6B007BF1"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504F" w:rsidRDefault="009B504F" w14:paraId="5220BBB2" w14:textId="77777777">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64ED" w:rsidRDefault="00C164ED" w14:paraId="611FD276" w14:textId="7777777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504F" w:rsidRDefault="00D5506D" w14:paraId="7BB9C915" w14:textId="77777777">
    <w:pPr>
      <w:jc w:val="right"/>
    </w:pPr>
    <w:r>
      <w:fldChar w:fldCharType="begin"/>
    </w:r>
    <w:r>
      <w:instrText>PAGE</w:instrText>
    </w:r>
    <w:r>
      <w:fldChar w:fldCharType="separate"/>
    </w:r>
    <w:r>
      <w:t>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F6E78"/>
    <w:multiLevelType w:val="multilevel"/>
    <w:tmpl w:val="FFFFFFFF"/>
    <w:lvl w:ilvl="0">
      <w:start w:val="1"/>
      <w:numFmt w:val="lowerLetter"/>
      <w:pStyle w:val="Ps-Textuais-ANEXOS"/>
      <w:lvlText w:val="apêndice %1:"/>
      <w:lvlJc w:val="left"/>
      <w:pPr>
        <w:tabs>
          <w:tab w:val="num" w:pos="0"/>
        </w:tabs>
        <w:ind w:left="0" w:firstLine="0"/>
      </w:pPr>
      <w:rPr>
        <w:rFonts w:ascii="Arial" w:hAnsi="Arial" w:cs="Times New Roman"/>
        <w:b/>
        <w:i w:val="0"/>
        <w:caps/>
        <w:color w:val="000000"/>
        <w:sz w:val="24"/>
      </w:rPr>
    </w:lvl>
    <w:lvl w:ilvl="1">
      <w:start w:val="1"/>
      <w:numFmt w:val="upperLetter"/>
      <w:lvlText w:val="anexo %2 -"/>
      <w:lvlJc w:val="left"/>
      <w:pPr>
        <w:tabs>
          <w:tab w:val="num" w:pos="1843"/>
        </w:tabs>
        <w:ind w:left="0" w:firstLine="0"/>
      </w:pPr>
      <w:rPr>
        <w:rFonts w:ascii="Arial" w:hAnsi="Arial" w:cs="Times New Roman"/>
        <w:b/>
        <w:i w:val="0"/>
        <w:caps/>
        <w:color w:val="00000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2C40AAE3"/>
    <w:multiLevelType w:val="multilevel"/>
    <w:tmpl w:val="FFFFFFFF"/>
    <w:lvl w:ilvl="0">
      <w:start w:val="1"/>
      <w:numFmt w:val="none"/>
      <w:suff w:val="nothing"/>
      <w:lvlText w:val=""/>
      <w:lvlJc w:val="left"/>
      <w:pPr>
        <w:tabs>
          <w:tab w:val="num" w:pos="0"/>
        </w:tabs>
        <w:ind w:left="0" w:firstLine="0"/>
      </w:pPr>
    </w:lvl>
    <w:lvl w:ilvl="1">
      <w:start w:val="1"/>
      <w:numFmt w:val="decimal"/>
      <w:pStyle w:val="Ttulo2"/>
      <w:lvlText w:val="%2"/>
      <w:lvlJc w:val="left"/>
      <w:pPr>
        <w:tabs>
          <w:tab w:val="num" w:pos="397"/>
        </w:tabs>
        <w:ind w:left="397" w:hanging="397"/>
      </w:pPr>
      <w:rPr>
        <w:rFonts w:ascii="Arial" w:hAnsi="Arial" w:cs="Times New Roman"/>
        <w:b w:val="0"/>
        <w:i w:val="0"/>
        <w:caps/>
        <w:sz w:val="24"/>
      </w:rPr>
    </w:lvl>
    <w:lvl w:ilvl="2">
      <w:start w:val="1"/>
      <w:numFmt w:val="decimal"/>
      <w:pStyle w:val="Ttulo3"/>
      <w:lvlText w:val="%2.%3"/>
      <w:lvlJc w:val="left"/>
      <w:pPr>
        <w:tabs>
          <w:tab w:val="num" w:pos="567"/>
        </w:tabs>
        <w:ind w:left="624" w:hanging="624"/>
      </w:pPr>
      <w:rPr>
        <w:rFonts w:ascii="Arial" w:hAnsi="Arial" w:cs="Times New Roman"/>
        <w:b w:val="0"/>
        <w:i w:val="0"/>
        <w:color w:val="000000"/>
        <w:sz w:val="24"/>
        <w:u w:val="none"/>
      </w:rPr>
    </w:lvl>
    <w:lvl w:ilvl="3">
      <w:start w:val="1"/>
      <w:numFmt w:val="decimal"/>
      <w:pStyle w:val="Ttulo4"/>
      <w:lvlText w:val="%2.%3.%4"/>
      <w:lvlJc w:val="left"/>
      <w:pPr>
        <w:tabs>
          <w:tab w:val="num" w:pos="737"/>
        </w:tabs>
        <w:ind w:left="737" w:hanging="737"/>
      </w:pPr>
      <w:rPr>
        <w:rFonts w:ascii="Arial" w:hAnsi="Arial" w:cs="Times New Roman"/>
        <w:b w:val="0"/>
        <w:i w:val="0"/>
        <w:color w:val="000000"/>
        <w:sz w:val="24"/>
        <w:u w:val="none"/>
      </w:rPr>
    </w:lvl>
    <w:lvl w:ilvl="4">
      <w:start w:val="1"/>
      <w:numFmt w:val="decimal"/>
      <w:pStyle w:val="Ttulo5"/>
      <w:lvlText w:val="%2.%3.%4.%5"/>
      <w:lvlJc w:val="left"/>
      <w:pPr>
        <w:tabs>
          <w:tab w:val="num" w:pos="1077"/>
        </w:tabs>
        <w:ind w:left="1077" w:hanging="1077"/>
      </w:pPr>
      <w:rPr>
        <w:rFonts w:ascii="Arial" w:hAnsi="Arial" w:cs="Times New Roman"/>
        <w:b w:val="0"/>
        <w:i/>
        <w:color w:val="000000"/>
        <w:sz w:val="24"/>
        <w:u w:val="none"/>
      </w:r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64798D0"/>
    <w:multiLevelType w:val="multilevel"/>
    <w:tmpl w:val="FFFFFFFF"/>
    <w:lvl w:ilvl="0">
      <w:start w:val="1"/>
      <w:numFmt w:val="upperLetter"/>
      <w:pStyle w:val="Ps-Textuais-APNDICES"/>
      <w:lvlText w:val="APÊNDICE %1 -"/>
      <w:lvlJc w:val="center"/>
      <w:pPr>
        <w:tabs>
          <w:tab w:val="num" w:pos="0"/>
        </w:tabs>
        <w:ind w:left="0" w:firstLine="567"/>
      </w:pPr>
      <w:rPr>
        <w:rFonts w:ascii="Arial" w:hAnsi="Arial" w:cs="Times New Roman"/>
        <w:b/>
        <w:i w:val="0"/>
        <w:caps/>
        <w:color w:val="000000"/>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E73FE16"/>
    <w:multiLevelType w:val="multilevel"/>
    <w:tmpl w:val="FFFFFFFF"/>
    <w:lvl w:ilvl="0">
      <w:start w:val="1"/>
      <w:numFmt w:val="decimal"/>
      <w:pStyle w:val="Titulo1"/>
      <w:lvlText w:val="%1"/>
      <w:lvlJc w:val="left"/>
      <w:pPr>
        <w:tabs>
          <w:tab w:val="num" w:pos="227"/>
        </w:tabs>
        <w:ind w:left="227" w:hanging="227"/>
      </w:pPr>
      <w:rPr>
        <w:rFonts w:ascii="Arial" w:hAnsi="Arial" w:cs="Times New Roman"/>
        <w:sz w:val="24"/>
      </w:rPr>
    </w:lvl>
    <w:lvl w:ilvl="1">
      <w:start w:val="1"/>
      <w:numFmt w:val="decimal"/>
      <w:lvlText w:val="%1.%2"/>
      <w:lvlJc w:val="left"/>
      <w:pPr>
        <w:tabs>
          <w:tab w:val="num" w:pos="397"/>
        </w:tabs>
        <w:ind w:left="397" w:hanging="397"/>
      </w:pPr>
      <w:rPr>
        <w:rFonts w:ascii="Arial" w:hAnsi="Arial" w:cs="Times New Roman"/>
        <w:b w:val="0"/>
        <w:i w:val="0"/>
        <w:caps/>
        <w:sz w:val="24"/>
      </w:rPr>
    </w:lvl>
    <w:lvl w:ilvl="2">
      <w:start w:val="1"/>
      <w:numFmt w:val="decimal"/>
      <w:lvlText w:val="%1.%2.%3"/>
      <w:lvlJc w:val="left"/>
      <w:pPr>
        <w:tabs>
          <w:tab w:val="num" w:pos="567"/>
        </w:tabs>
        <w:ind w:left="624" w:hanging="624"/>
      </w:pPr>
      <w:rPr>
        <w:rFonts w:ascii="Arial" w:hAnsi="Arial" w:cs="Times New Roman"/>
        <w:b w:val="0"/>
        <w:i w:val="0"/>
        <w:color w:val="000000"/>
        <w:sz w:val="24"/>
        <w:u w:val="none"/>
      </w:rPr>
    </w:lvl>
    <w:lvl w:ilvl="3">
      <w:start w:val="1"/>
      <w:numFmt w:val="decimal"/>
      <w:lvlText w:val="%1.%2.%3.%4"/>
      <w:lvlJc w:val="left"/>
      <w:pPr>
        <w:tabs>
          <w:tab w:val="num" w:pos="737"/>
        </w:tabs>
        <w:ind w:left="737" w:hanging="737"/>
      </w:pPr>
      <w:rPr>
        <w:rFonts w:ascii="Arial" w:hAnsi="Arial" w:cs="Times New Roman"/>
        <w:b w:val="0"/>
        <w:i w:val="0"/>
        <w:color w:val="000000"/>
        <w:sz w:val="24"/>
        <w:u w:val="none"/>
      </w:rPr>
    </w:lvl>
    <w:lvl w:ilvl="4">
      <w:start w:val="1"/>
      <w:numFmt w:val="decimal"/>
      <w:lvlText w:val="%1.%2.%3.%4.%5"/>
      <w:lvlJc w:val="left"/>
      <w:pPr>
        <w:tabs>
          <w:tab w:val="num" w:pos="1077"/>
        </w:tabs>
        <w:ind w:left="1077" w:hanging="1077"/>
      </w:pPr>
      <w:rPr>
        <w:rFonts w:ascii="Arial" w:hAnsi="Arial" w:cs="Times New Roman"/>
        <w:b w:val="0"/>
        <w:i/>
        <w:color w:val="000000"/>
        <w:sz w:val="24"/>
        <w:u w:val="none"/>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4" w15:restartNumberingAfterBreak="0">
    <w:nsid w:val="7A8F8739"/>
    <w:multiLevelType w:val="multilevel"/>
    <w:tmpl w:val="FFFFFFFF"/>
    <w:lvl w:ilvl="0">
      <w:start w:val="1"/>
      <w:numFmt w:val="bullet"/>
      <w:pStyle w:val="Marcadores"/>
      <w:lvlText w:val=""/>
      <w:lvlJc w:val="left"/>
      <w:pPr>
        <w:tabs>
          <w:tab w:val="num" w:pos="0"/>
        </w:tabs>
        <w:ind w:left="717" w:hanging="360"/>
      </w:pPr>
      <w:rPr>
        <w:rFonts w:hint="default" w:ascii="Symbol"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25915988">
    <w:abstractNumId w:val="1"/>
  </w:num>
  <w:num w:numId="2" w16cid:durableId="390885722">
    <w:abstractNumId w:val="3"/>
  </w:num>
  <w:num w:numId="3" w16cid:durableId="72431830">
    <w:abstractNumId w:val="4"/>
  </w:num>
  <w:num w:numId="4" w16cid:durableId="822624679">
    <w:abstractNumId w:val="2"/>
  </w:num>
  <w:num w:numId="5" w16cid:durableId="711029955">
    <w:abstractNumId w:val="0"/>
  </w:num>
</w:numbering>
</file>

<file path=word/people.xml><?xml version="1.0" encoding="utf-8"?>
<w15:people xmlns:mc="http://schemas.openxmlformats.org/markup-compatibility/2006" xmlns:w15="http://schemas.microsoft.com/office/word/2012/wordml" mc:Ignorable="w15">
  <w15:person w15:author="Claudia Albuquerque de Lima Queiroz Costa">
    <w15:presenceInfo w15:providerId="AD" w15:userId="S::calima@uneb.br::7fc99451-0975-41c5-aee5-ef9ef7f9e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isplayBackgroundShape/>
  <w:trackRevisions w:val="false"/>
  <w:defaultTabStop w:val="709"/>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97C4012"/>
    <w:rsid w:val="009B504F"/>
    <w:rsid w:val="00C164ED"/>
    <w:rsid w:val="00CF7902"/>
    <w:rsid w:val="00D24EAC"/>
    <w:rsid w:val="00D5506D"/>
    <w:rsid w:val="00E71058"/>
    <w:rsid w:val="01D7B933"/>
    <w:rsid w:val="0435C616"/>
    <w:rsid w:val="052E0089"/>
    <w:rsid w:val="05D19677"/>
    <w:rsid w:val="0646FD30"/>
    <w:rsid w:val="06A8A8BF"/>
    <w:rsid w:val="0719AA40"/>
    <w:rsid w:val="071B6034"/>
    <w:rsid w:val="074A7F6E"/>
    <w:rsid w:val="081D61CC"/>
    <w:rsid w:val="097C4012"/>
    <w:rsid w:val="0A20A748"/>
    <w:rsid w:val="0B21DB2E"/>
    <w:rsid w:val="0B4FEC5D"/>
    <w:rsid w:val="0BDFB9BA"/>
    <w:rsid w:val="0E4E09D3"/>
    <w:rsid w:val="0F4CF787"/>
    <w:rsid w:val="11B62B40"/>
    <w:rsid w:val="124C0FFD"/>
    <w:rsid w:val="12D8F85A"/>
    <w:rsid w:val="1453D766"/>
    <w:rsid w:val="147903D9"/>
    <w:rsid w:val="15850340"/>
    <w:rsid w:val="1763CD18"/>
    <w:rsid w:val="178B7828"/>
    <w:rsid w:val="17A308E5"/>
    <w:rsid w:val="19EED43A"/>
    <w:rsid w:val="1C5EE94B"/>
    <w:rsid w:val="1D2674FC"/>
    <w:rsid w:val="1EE45635"/>
    <w:rsid w:val="1F4D333B"/>
    <w:rsid w:val="20AF0E6A"/>
    <w:rsid w:val="21F9E61F"/>
    <w:rsid w:val="22BFFB5C"/>
    <w:rsid w:val="2317E8F3"/>
    <w:rsid w:val="24163E98"/>
    <w:rsid w:val="249BC05D"/>
    <w:rsid w:val="24AE401F"/>
    <w:rsid w:val="25888964"/>
    <w:rsid w:val="258AD55D"/>
    <w:rsid w:val="268F265A"/>
    <w:rsid w:val="274DDF5A"/>
    <w:rsid w:val="284EA214"/>
    <w:rsid w:val="28E07BF7"/>
    <w:rsid w:val="2BC35733"/>
    <w:rsid w:val="2BE6B9F0"/>
    <w:rsid w:val="2D2A2422"/>
    <w:rsid w:val="2E3BFA08"/>
    <w:rsid w:val="2E700301"/>
    <w:rsid w:val="2F0177B4"/>
    <w:rsid w:val="2FB341B4"/>
    <w:rsid w:val="336B2C97"/>
    <w:rsid w:val="3460F9B8"/>
    <w:rsid w:val="349151C5"/>
    <w:rsid w:val="3503D3A0"/>
    <w:rsid w:val="36A2CD59"/>
    <w:rsid w:val="39106860"/>
    <w:rsid w:val="395888D1"/>
    <w:rsid w:val="3A930D4F"/>
    <w:rsid w:val="3AC7901C"/>
    <w:rsid w:val="3B27C5D3"/>
    <w:rsid w:val="3B763E7C"/>
    <w:rsid w:val="3C362E09"/>
    <w:rsid w:val="4024E9A6"/>
    <w:rsid w:val="40A2CD01"/>
    <w:rsid w:val="4250AA07"/>
    <w:rsid w:val="431D3001"/>
    <w:rsid w:val="436029FB"/>
    <w:rsid w:val="465BFEC5"/>
    <w:rsid w:val="471D5D30"/>
    <w:rsid w:val="47544E1D"/>
    <w:rsid w:val="4920CB81"/>
    <w:rsid w:val="4B626887"/>
    <w:rsid w:val="4BDA2707"/>
    <w:rsid w:val="506AF955"/>
    <w:rsid w:val="51F4E93D"/>
    <w:rsid w:val="52D63E60"/>
    <w:rsid w:val="54A1819D"/>
    <w:rsid w:val="5675FBBD"/>
    <w:rsid w:val="57D06E6D"/>
    <w:rsid w:val="57D7C52D"/>
    <w:rsid w:val="58BEE7E6"/>
    <w:rsid w:val="598F8497"/>
    <w:rsid w:val="5A3013F5"/>
    <w:rsid w:val="5AD1035B"/>
    <w:rsid w:val="5C91BC0D"/>
    <w:rsid w:val="5F06836D"/>
    <w:rsid w:val="5FADAA65"/>
    <w:rsid w:val="615781C5"/>
    <w:rsid w:val="64078725"/>
    <w:rsid w:val="64B69413"/>
    <w:rsid w:val="64EDBB56"/>
    <w:rsid w:val="64F44D37"/>
    <w:rsid w:val="691CD80B"/>
    <w:rsid w:val="6936BF23"/>
    <w:rsid w:val="69AF6429"/>
    <w:rsid w:val="69D34F97"/>
    <w:rsid w:val="6BEB3702"/>
    <w:rsid w:val="6D33337D"/>
    <w:rsid w:val="7110A9CF"/>
    <w:rsid w:val="71A5DA4C"/>
    <w:rsid w:val="72920DCC"/>
    <w:rsid w:val="7305DEE9"/>
    <w:rsid w:val="730EEF6E"/>
    <w:rsid w:val="75125E87"/>
    <w:rsid w:val="77C4BC40"/>
    <w:rsid w:val="7849FF49"/>
    <w:rsid w:val="796C754D"/>
    <w:rsid w:val="79EE1EDA"/>
    <w:rsid w:val="7AFC5D02"/>
    <w:rsid w:val="7C982D63"/>
    <w:rsid w:val="7FCFCE2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7B426"/>
  <w15:docId w15:val="{0541D139-ED0F-4445-B109-EE6D20E6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hAnsi="Liberation Serif" w:eastAsia="Noto Serif CJK SC" w:cs="Lohit Devanagari"/>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before="60" w:after="60"/>
      <w:jc w:val="both"/>
    </w:pPr>
    <w:rPr>
      <w:rFonts w:ascii="Arial" w:hAnsi="Arial" w:eastAsia="Times New Roman" w:cs="Arial"/>
      <w:color w:val="000000"/>
      <w:sz w:val="24"/>
      <w:lang w:val="en-US" w:bidi="ar-SA"/>
    </w:rPr>
  </w:style>
  <w:style w:type="paragraph" w:styleId="Ttulo1">
    <w:name w:val="heading 1"/>
    <w:basedOn w:val="Normal"/>
    <w:next w:val="Normal"/>
    <w:uiPriority w:val="9"/>
    <w:qFormat/>
    <w:pPr>
      <w:keepNext/>
      <w:keepLines/>
      <w:spacing w:before="480"/>
      <w:outlineLvl w:val="0"/>
    </w:pPr>
    <w:rPr>
      <w:rFonts w:ascii="Cambria" w:hAnsi="Cambria" w:cs="Cambria"/>
      <w:b/>
      <w:bCs/>
      <w:color w:val="365F91"/>
      <w:sz w:val="28"/>
      <w:szCs w:val="28"/>
    </w:rPr>
  </w:style>
  <w:style w:type="paragraph" w:styleId="Ttulo2">
    <w:name w:val="heading 2"/>
    <w:basedOn w:val="Normal"/>
    <w:next w:val="TextodoTrabalho"/>
    <w:uiPriority w:val="9"/>
    <w:unhideWhenUsed/>
    <w:qFormat/>
    <w:pPr>
      <w:keepNext/>
      <w:numPr>
        <w:ilvl w:val="1"/>
        <w:numId w:val="1"/>
      </w:numPr>
      <w:spacing w:after="600"/>
      <w:outlineLvl w:val="1"/>
    </w:pPr>
    <w:rPr>
      <w:bCs/>
      <w:iCs/>
      <w:caps/>
      <w:szCs w:val="28"/>
    </w:rPr>
  </w:style>
  <w:style w:type="paragraph" w:styleId="Ttulo3">
    <w:name w:val="heading 3"/>
    <w:basedOn w:val="Normal"/>
    <w:next w:val="TextodoTrabalho"/>
    <w:uiPriority w:val="9"/>
    <w:unhideWhenUsed/>
    <w:qFormat/>
    <w:pPr>
      <w:keepNext/>
      <w:numPr>
        <w:ilvl w:val="2"/>
        <w:numId w:val="1"/>
      </w:numPr>
      <w:spacing w:after="600"/>
      <w:outlineLvl w:val="2"/>
    </w:pPr>
    <w:rPr>
      <w:bCs/>
      <w:szCs w:val="26"/>
    </w:rPr>
  </w:style>
  <w:style w:type="paragraph" w:styleId="Ttulo4">
    <w:name w:val="heading 4"/>
    <w:basedOn w:val="Normal"/>
    <w:next w:val="TextodoTrabalho"/>
    <w:uiPriority w:val="9"/>
    <w:semiHidden/>
    <w:unhideWhenUsed/>
    <w:qFormat/>
    <w:pPr>
      <w:keepNext/>
      <w:keepLines/>
      <w:numPr>
        <w:ilvl w:val="3"/>
        <w:numId w:val="1"/>
      </w:numPr>
      <w:spacing w:after="600"/>
      <w:outlineLvl w:val="3"/>
    </w:pPr>
    <w:rPr>
      <w:bCs/>
      <w:iCs/>
    </w:rPr>
  </w:style>
  <w:style w:type="paragraph" w:styleId="Ttulo5">
    <w:name w:val="heading 5"/>
    <w:basedOn w:val="Normal"/>
    <w:next w:val="TextodoTrabalho"/>
    <w:uiPriority w:val="9"/>
    <w:semiHidden/>
    <w:unhideWhenUsed/>
    <w:qFormat/>
    <w:pPr>
      <w:numPr>
        <w:ilvl w:val="4"/>
        <w:numId w:val="1"/>
      </w:numPr>
      <w:spacing w:after="600"/>
      <w:outlineLvl w:val="4"/>
    </w:pPr>
    <w:rPr>
      <w:bCs/>
      <w:i/>
      <w:iCs/>
      <w:szCs w:val="26"/>
    </w:rPr>
  </w:style>
  <w:style w:type="paragraph" w:styleId="Ttulo6">
    <w:name w:val="heading 6"/>
    <w:basedOn w:val="Normal"/>
    <w:next w:val="Normal"/>
    <w:uiPriority w:val="9"/>
    <w:semiHidden/>
    <w:unhideWhenUsed/>
    <w:qFormat/>
    <w:pPr>
      <w:spacing w:before="240"/>
      <w:outlineLvl w:val="5"/>
    </w:pPr>
    <w:rPr>
      <w:rFonts w:ascii="Times New Roman" w:hAnsi="Times New Roman" w:cs="Times New Roman"/>
      <w:b/>
      <w:bCs/>
      <w:sz w:val="22"/>
      <w:szCs w:val="22"/>
    </w:rPr>
  </w:style>
  <w:style w:type="paragraph" w:styleId="Ttulo7">
    <w:name w:val="heading 7"/>
    <w:basedOn w:val="Normal"/>
    <w:next w:val="Normal"/>
    <w:qFormat/>
    <w:pPr>
      <w:spacing w:before="240"/>
      <w:outlineLvl w:val="6"/>
    </w:pPr>
    <w:rPr>
      <w:rFonts w:ascii="Times New Roman" w:hAnsi="Times New Roman" w:cs="Times New Roman"/>
    </w:rPr>
  </w:style>
  <w:style w:type="paragraph" w:styleId="Ttulo8">
    <w:name w:val="heading 8"/>
    <w:basedOn w:val="Normal"/>
    <w:next w:val="Normal"/>
    <w:qFormat/>
    <w:pPr>
      <w:spacing w:before="240"/>
      <w:outlineLvl w:val="7"/>
    </w:pPr>
    <w:rPr>
      <w:rFonts w:ascii="Times New Roman" w:hAnsi="Times New Roman" w:cs="Times New Roman"/>
      <w:i/>
      <w:iCs/>
    </w:rPr>
  </w:style>
  <w:style w:type="paragraph" w:styleId="Ttulo9">
    <w:name w:val="heading 9"/>
    <w:basedOn w:val="Normal"/>
    <w:next w:val="Normal"/>
    <w:qFormat/>
    <w:pPr>
      <w:spacing w:before="240"/>
      <w:outlineLvl w:val="8"/>
    </w:pPr>
    <w:rPr>
      <w:sz w:val="22"/>
      <w:szCs w:val="2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WW8Num1z0" w:customStyle="1">
    <w:name w:val="WW8Num1z0"/>
    <w:qFormat/>
  </w:style>
  <w:style w:type="character" w:styleId="WW8Num1z1" w:customStyle="1">
    <w:name w:val="WW8Num1z1"/>
    <w:qFormat/>
    <w:rPr>
      <w:rFonts w:ascii="Arial" w:hAnsi="Arial" w:cs="Times New Roman"/>
      <w:b w:val="0"/>
      <w:i w:val="0"/>
      <w:caps/>
      <w:sz w:val="24"/>
    </w:rPr>
  </w:style>
  <w:style w:type="character" w:styleId="WW8Num1z2" w:customStyle="1">
    <w:name w:val="WW8Num1z2"/>
    <w:qFormat/>
    <w:rPr>
      <w:rFonts w:ascii="Arial" w:hAnsi="Arial" w:cs="Times New Roman"/>
      <w:b w:val="0"/>
      <w:i w:val="0"/>
      <w:color w:val="000000"/>
      <w:sz w:val="24"/>
      <w:u w:val="none"/>
    </w:rPr>
  </w:style>
  <w:style w:type="character" w:styleId="WW8Num1z4" w:customStyle="1">
    <w:name w:val="WW8Num1z4"/>
    <w:qFormat/>
    <w:rPr>
      <w:rFonts w:ascii="Arial" w:hAnsi="Arial" w:cs="Times New Roman"/>
      <w:b w:val="0"/>
      <w:i/>
      <w:color w:val="000000"/>
      <w:sz w:val="24"/>
      <w:u w:val="none"/>
    </w:rPr>
  </w:style>
  <w:style w:type="character" w:styleId="WW8Num1z5" w:customStyle="1">
    <w:name w:val="WW8Num1z5"/>
    <w:qFormat/>
  </w:style>
  <w:style w:type="character" w:styleId="WW8Num1z6" w:customStyle="1">
    <w:name w:val="WW8Num1z6"/>
    <w:qFormat/>
  </w:style>
  <w:style w:type="character" w:styleId="WW8Num1z7" w:customStyle="1">
    <w:name w:val="WW8Num1z7"/>
    <w:qFormat/>
  </w:style>
  <w:style w:type="character" w:styleId="WW8Num1z8" w:customStyle="1">
    <w:name w:val="WW8Num1z8"/>
    <w:qFormat/>
  </w:style>
  <w:style w:type="character" w:styleId="WW8Num2z0" w:customStyle="1">
    <w:name w:val="WW8Num2z0"/>
    <w:qFormat/>
    <w:rPr>
      <w:rFonts w:ascii="Arial" w:hAnsi="Arial" w:cs="Times New Roman"/>
      <w:sz w:val="24"/>
    </w:rPr>
  </w:style>
  <w:style w:type="character" w:styleId="WW8Num2z1" w:customStyle="1">
    <w:name w:val="WW8Num2z1"/>
    <w:qFormat/>
    <w:rPr>
      <w:rFonts w:ascii="Arial" w:hAnsi="Arial" w:cs="Times New Roman"/>
      <w:b w:val="0"/>
      <w:i w:val="0"/>
      <w:caps/>
      <w:sz w:val="24"/>
    </w:rPr>
  </w:style>
  <w:style w:type="character" w:styleId="WW8Num2z2" w:customStyle="1">
    <w:name w:val="WW8Num2z2"/>
    <w:qFormat/>
    <w:rPr>
      <w:rFonts w:ascii="Arial" w:hAnsi="Arial" w:cs="Times New Roman"/>
      <w:b w:val="0"/>
      <w:i w:val="0"/>
      <w:color w:val="000000"/>
      <w:sz w:val="24"/>
      <w:u w:val="none"/>
    </w:rPr>
  </w:style>
  <w:style w:type="character" w:styleId="WW8Num2z4" w:customStyle="1">
    <w:name w:val="WW8Num2z4"/>
    <w:qFormat/>
    <w:rPr>
      <w:rFonts w:ascii="Arial" w:hAnsi="Arial" w:cs="Times New Roman"/>
      <w:b w:val="0"/>
      <w:i/>
      <w:color w:val="000000"/>
      <w:sz w:val="24"/>
      <w:u w:val="none"/>
    </w:rPr>
  </w:style>
  <w:style w:type="character" w:styleId="WW8Num2z5" w:customStyle="1">
    <w:name w:val="WW8Num2z5"/>
    <w:qFormat/>
    <w:rPr>
      <w:rFonts w:cs="Times New Roman"/>
    </w:rPr>
  </w:style>
  <w:style w:type="character" w:styleId="WW8Num3z0" w:customStyle="1">
    <w:name w:val="WW8Num3z0"/>
    <w:qFormat/>
    <w:rPr>
      <w:rFonts w:ascii="Symbol" w:hAnsi="Symbol" w:cs="Symbol"/>
    </w:rPr>
  </w:style>
  <w:style w:type="character" w:styleId="WW8Num4z0" w:customStyle="1">
    <w:name w:val="WW8Num4z0"/>
    <w:qFormat/>
    <w:rPr>
      <w:rFonts w:ascii="Arial" w:hAnsi="Arial" w:cs="Times New Roman"/>
      <w:b/>
      <w:i w:val="0"/>
      <w:caps/>
      <w:color w:val="000000"/>
      <w:sz w:val="24"/>
    </w:rPr>
  </w:style>
  <w:style w:type="character" w:styleId="WW8Num5z0" w:customStyle="1">
    <w:name w:val="WW8Num5z0"/>
    <w:qFormat/>
    <w:rPr>
      <w:rFonts w:ascii="Arial" w:hAnsi="Arial" w:cs="Times New Roman"/>
      <w:b/>
      <w:i w:val="0"/>
      <w:caps/>
      <w:color w:val="000000"/>
      <w:sz w:val="24"/>
    </w:rPr>
  </w:style>
  <w:style w:type="character" w:styleId="WW8Num5z2" w:customStyle="1">
    <w:name w:val="WW8Num5z2"/>
    <w:qFormat/>
    <w:rPr>
      <w:rFonts w:cs="Times New Roman"/>
    </w:rPr>
  </w:style>
  <w:style w:type="character" w:styleId="WW8Num6z0" w:customStyle="1">
    <w:name w:val="WW8Num6z0"/>
    <w:qFormat/>
    <w:rPr>
      <w:rFonts w:ascii="Arial" w:hAnsi="Arial" w:cs="Times New Roman"/>
      <w:b/>
      <w:i w:val="0"/>
      <w:caps/>
      <w:color w:val="000000"/>
      <w:sz w:val="24"/>
    </w:rPr>
  </w:style>
  <w:style w:type="character" w:styleId="WW8Num6z2" w:customStyle="1">
    <w:name w:val="WW8Num6z2"/>
    <w:qFormat/>
    <w:rPr>
      <w:rFonts w:cs="Times New Roman"/>
    </w:rPr>
  </w:style>
  <w:style w:type="character" w:styleId="WW8Num4z1" w:customStyle="1">
    <w:name w:val="WW8Num4z1"/>
    <w:qFormat/>
    <w:rPr>
      <w:rFonts w:ascii="Arial" w:hAnsi="Arial" w:cs="Times New Roman"/>
      <w:b w:val="0"/>
      <w:i w:val="0"/>
      <w:caps/>
      <w:sz w:val="24"/>
    </w:rPr>
  </w:style>
  <w:style w:type="character" w:styleId="WW8Num4z2" w:customStyle="1">
    <w:name w:val="WW8Num4z2"/>
    <w:qFormat/>
    <w:rPr>
      <w:rFonts w:ascii="Arial" w:hAnsi="Arial" w:cs="Times New Roman"/>
      <w:b w:val="0"/>
      <w:i w:val="0"/>
      <w:color w:val="000000"/>
      <w:sz w:val="24"/>
      <w:u w:val="none"/>
    </w:rPr>
  </w:style>
  <w:style w:type="character" w:styleId="WW8Num4z4" w:customStyle="1">
    <w:name w:val="WW8Num4z4"/>
    <w:qFormat/>
    <w:rPr>
      <w:rFonts w:ascii="Arial" w:hAnsi="Arial" w:cs="Times New Roman"/>
      <w:b w:val="0"/>
      <w:i/>
      <w:color w:val="000000"/>
      <w:sz w:val="24"/>
      <w:u w:val="none"/>
    </w:rPr>
  </w:style>
  <w:style w:type="character" w:styleId="WW8Num4z5" w:customStyle="1">
    <w:name w:val="WW8Num4z5"/>
    <w:qFormat/>
    <w:rPr>
      <w:rFonts w:cs="Times New Roman"/>
    </w:rPr>
  </w:style>
  <w:style w:type="character" w:styleId="WW8Num7z0" w:customStyle="1">
    <w:name w:val="WW8Num7z0"/>
    <w:qFormat/>
    <w:rPr>
      <w:rFonts w:ascii="Symbol" w:hAnsi="Symbol" w:cs="Symbol"/>
    </w:rPr>
  </w:style>
  <w:style w:type="character" w:styleId="WW8Num8z0" w:customStyle="1">
    <w:name w:val="WW8Num8z0"/>
    <w:qFormat/>
    <w:rPr>
      <w:rFonts w:ascii="Arial" w:hAnsi="Arial" w:cs="Times New Roman"/>
      <w:b/>
      <w:i w:val="0"/>
      <w:caps/>
      <w:color w:val="000000"/>
      <w:sz w:val="24"/>
    </w:rPr>
  </w:style>
  <w:style w:type="character" w:styleId="WW8Num8z2" w:customStyle="1">
    <w:name w:val="WW8Num8z2"/>
    <w:qFormat/>
    <w:rPr>
      <w:rFonts w:cs="Times New Roman"/>
    </w:rPr>
  </w:style>
  <w:style w:type="character" w:styleId="WW8Num6z1" w:customStyle="1">
    <w:name w:val="WW8Num6z1"/>
    <w:qFormat/>
    <w:rPr>
      <w:rFonts w:ascii="Arial" w:hAnsi="Arial" w:cs="Times New Roman"/>
      <w:b w:val="0"/>
      <w:i w:val="0"/>
      <w:caps/>
      <w:sz w:val="24"/>
    </w:rPr>
  </w:style>
  <w:style w:type="character" w:styleId="WW8Num6z4" w:customStyle="1">
    <w:name w:val="WW8Num6z4"/>
    <w:qFormat/>
    <w:rPr>
      <w:rFonts w:ascii="Arial" w:hAnsi="Arial" w:cs="Times New Roman"/>
      <w:b w:val="0"/>
      <w:i/>
      <w:color w:val="000000"/>
      <w:sz w:val="24"/>
      <w:u w:val="none"/>
    </w:rPr>
  </w:style>
  <w:style w:type="character" w:styleId="WW8Num6z5" w:customStyle="1">
    <w:name w:val="WW8Num6z5"/>
    <w:qFormat/>
    <w:rPr>
      <w:rFonts w:cs="Times New Roman"/>
    </w:rPr>
  </w:style>
  <w:style w:type="character" w:styleId="WW8Num9z0" w:customStyle="1">
    <w:name w:val="WW8Num9z0"/>
    <w:qFormat/>
    <w:rPr>
      <w:rFonts w:ascii="Symbol" w:hAnsi="Symbol" w:cs="Symbol"/>
    </w:rPr>
  </w:style>
  <w:style w:type="character" w:styleId="WW8Num10z0" w:customStyle="1">
    <w:name w:val="WW8Num10z0"/>
    <w:qFormat/>
    <w:rPr>
      <w:rFonts w:ascii="Symbol" w:hAnsi="Symbol" w:cs="Symbol"/>
      <w:sz w:val="22"/>
      <w:szCs w:val="22"/>
      <w:lang w:val="pt-BR"/>
    </w:rPr>
  </w:style>
  <w:style w:type="character" w:styleId="WW8Num11z0" w:customStyle="1">
    <w:name w:val="WW8Num11z0"/>
    <w:qFormat/>
    <w:rPr>
      <w:rFonts w:ascii="Symbol" w:hAnsi="Symbol" w:cs="Symbol"/>
      <w:sz w:val="22"/>
      <w:szCs w:val="22"/>
      <w:lang w:val="pt-BR"/>
    </w:rPr>
  </w:style>
  <w:style w:type="character" w:styleId="WW8Num12z0" w:customStyle="1">
    <w:name w:val="WW8Num12z0"/>
    <w:qFormat/>
    <w:rPr>
      <w:rFonts w:ascii="Symbol" w:hAnsi="Symbol" w:cs="Symbol"/>
      <w:caps/>
      <w:sz w:val="22"/>
      <w:szCs w:val="22"/>
      <w:lang w:val="pt-BR"/>
    </w:rPr>
  </w:style>
  <w:style w:type="character" w:styleId="WW8Num13z0" w:customStyle="1">
    <w:name w:val="WW8Num13z0"/>
    <w:qFormat/>
    <w:rPr>
      <w:rFonts w:ascii="Symbol" w:hAnsi="Symbol" w:cs="Symbol"/>
      <w:sz w:val="20"/>
      <w:szCs w:val="20"/>
      <w:lang w:val="pt-BR"/>
    </w:rPr>
  </w:style>
  <w:style w:type="character" w:styleId="WW8Num14z0" w:customStyle="1">
    <w:name w:val="WW8Num14z0"/>
    <w:qFormat/>
    <w:rPr>
      <w:rFonts w:ascii="Symbol" w:hAnsi="Symbol" w:cs="Symbol"/>
      <w:sz w:val="22"/>
      <w:szCs w:val="22"/>
      <w:lang w:val="pt-BR"/>
    </w:rPr>
  </w:style>
  <w:style w:type="character" w:styleId="WW8Num15z0" w:customStyle="1">
    <w:name w:val="WW8Num15z0"/>
    <w:qFormat/>
    <w:rPr>
      <w:rFonts w:ascii="Arial" w:hAnsi="Arial" w:cs="Times New Roman"/>
      <w:b/>
      <w:i w:val="0"/>
      <w:caps/>
      <w:color w:val="000000"/>
      <w:sz w:val="24"/>
    </w:rPr>
  </w:style>
  <w:style w:type="character" w:styleId="WW8Num16z0" w:customStyle="1">
    <w:name w:val="WW8Num16z0"/>
    <w:qFormat/>
    <w:rPr>
      <w:rFonts w:ascii="Symbol" w:hAnsi="Symbol" w:cs="Symbol"/>
    </w:rPr>
  </w:style>
  <w:style w:type="character" w:styleId="WW8Num17z0" w:customStyle="1">
    <w:name w:val="WW8Num17z0"/>
    <w:qFormat/>
    <w:rPr>
      <w:rFonts w:ascii="Arial" w:hAnsi="Arial" w:cs="Times New Roman"/>
      <w:b/>
      <w:i w:val="0"/>
      <w:caps/>
      <w:color w:val="000000"/>
      <w:sz w:val="24"/>
    </w:rPr>
  </w:style>
  <w:style w:type="character" w:styleId="WW8Num17z2" w:customStyle="1">
    <w:name w:val="WW8Num17z2"/>
    <w:qFormat/>
    <w:rPr>
      <w:rFonts w:cs="Times New Roman"/>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5z3" w:customStyle="1">
    <w:name w:val="WW8Num15z3"/>
    <w:qFormat/>
    <w:rPr>
      <w:rFonts w:ascii="Symbol" w:hAnsi="Symbol" w:cs="Symbol"/>
    </w:rPr>
  </w:style>
  <w:style w:type="character" w:styleId="WW8Num16z1" w:customStyle="1">
    <w:name w:val="WW8Num16z1"/>
    <w:qFormat/>
  </w:style>
  <w:style w:type="character" w:styleId="WW8Num16z2" w:customStyle="1">
    <w:name w:val="WW8Num16z2"/>
    <w:qFormat/>
  </w:style>
  <w:style w:type="character" w:styleId="WW8Num16z3" w:customStyle="1">
    <w:name w:val="WW8Num16z3"/>
    <w:qFormat/>
  </w:style>
  <w:style w:type="character" w:styleId="WW8Num16z4" w:customStyle="1">
    <w:name w:val="WW8Num16z4"/>
    <w:qFormat/>
  </w:style>
  <w:style w:type="character" w:styleId="WW8Num16z5" w:customStyle="1">
    <w:name w:val="WW8Num16z5"/>
    <w:qFormat/>
  </w:style>
  <w:style w:type="character" w:styleId="WW8Num16z6" w:customStyle="1">
    <w:name w:val="WW8Num16z6"/>
    <w:qFormat/>
  </w:style>
  <w:style w:type="character" w:styleId="WW8Num16z7" w:customStyle="1">
    <w:name w:val="WW8Num16z7"/>
    <w:qFormat/>
  </w:style>
  <w:style w:type="character" w:styleId="WW8Num16z8" w:customStyle="1">
    <w:name w:val="WW8Num16z8"/>
    <w:qFormat/>
  </w:style>
  <w:style w:type="character" w:styleId="WW8Num18z0" w:customStyle="1">
    <w:name w:val="WW8Num18z0"/>
    <w:qFormat/>
    <w:rPr>
      <w:rFonts w:ascii="Symbol" w:hAnsi="Symbol" w:cs="Symbol"/>
      <w:lang w:val="pt-BR"/>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9z0" w:customStyle="1">
    <w:name w:val="WW8Num19z0"/>
    <w:qFormat/>
    <w:rPr>
      <w:rFonts w:ascii="Arial" w:hAnsi="Arial" w:cs="Times New Roman"/>
      <w:sz w:val="24"/>
    </w:rPr>
  </w:style>
  <w:style w:type="character" w:styleId="WW8Num19z1" w:customStyle="1">
    <w:name w:val="WW8Num19z1"/>
    <w:qFormat/>
    <w:rPr>
      <w:rFonts w:ascii="Arial" w:hAnsi="Arial" w:cs="Times New Roman"/>
      <w:b w:val="0"/>
      <w:i w:val="0"/>
      <w:caps/>
      <w:sz w:val="24"/>
    </w:rPr>
  </w:style>
  <w:style w:type="character" w:styleId="WW8Num19z2" w:customStyle="1">
    <w:name w:val="WW8Num19z2"/>
    <w:qFormat/>
    <w:rPr>
      <w:rFonts w:ascii="Arial" w:hAnsi="Arial" w:cs="Times New Roman"/>
      <w:b w:val="0"/>
      <w:i w:val="0"/>
      <w:color w:val="000000"/>
      <w:sz w:val="24"/>
      <w:u w:val="none"/>
    </w:rPr>
  </w:style>
  <w:style w:type="character" w:styleId="WW8Num19z4" w:customStyle="1">
    <w:name w:val="WW8Num19z4"/>
    <w:qFormat/>
    <w:rPr>
      <w:rFonts w:ascii="Arial" w:hAnsi="Arial" w:cs="Times New Roman"/>
      <w:b w:val="0"/>
      <w:i/>
      <w:color w:val="000000"/>
      <w:sz w:val="24"/>
      <w:u w:val="none"/>
    </w:rPr>
  </w:style>
  <w:style w:type="character" w:styleId="WW8Num19z5" w:customStyle="1">
    <w:name w:val="WW8Num19z5"/>
    <w:qFormat/>
    <w:rPr>
      <w:rFonts w:cs="Times New Roman"/>
    </w:rPr>
  </w:style>
  <w:style w:type="character" w:styleId="WW8Num20z0" w:customStyle="1">
    <w:name w:val="WW8Num20z0"/>
    <w:qFormat/>
    <w:rPr>
      <w:rFonts w:ascii="Symbol" w:hAnsi="Symbol" w:cs="Symbol"/>
      <w:lang w:val="pt-BR"/>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1z0" w:customStyle="1">
    <w:name w:val="WW8Num21z0"/>
    <w:qFormat/>
    <w:rPr>
      <w:rFonts w:ascii="Arial" w:hAnsi="Arial" w:cs="Times New Roman"/>
      <w:b/>
      <w:i w:val="0"/>
      <w:sz w:val="24"/>
    </w:rPr>
  </w:style>
  <w:style w:type="character" w:styleId="WW8Num21z1" w:customStyle="1">
    <w:name w:val="WW8Num21z1"/>
    <w:qFormat/>
    <w:rPr>
      <w:rFonts w:ascii="Arial" w:hAnsi="Arial" w:cs="Times New Roman"/>
      <w:b w:val="0"/>
      <w:i w:val="0"/>
      <w:caps/>
      <w:sz w:val="24"/>
    </w:rPr>
  </w:style>
  <w:style w:type="character" w:styleId="WW8Num21z2" w:customStyle="1">
    <w:name w:val="WW8Num21z2"/>
    <w:qFormat/>
    <w:rPr>
      <w:rFonts w:ascii="Arial" w:hAnsi="Arial" w:cs="Times New Roman"/>
      <w:b w:val="0"/>
      <w:i w:val="0"/>
      <w:color w:val="000000"/>
      <w:sz w:val="24"/>
      <w:u w:val="none"/>
    </w:rPr>
  </w:style>
  <w:style w:type="character" w:styleId="WW8Num21z4" w:customStyle="1">
    <w:name w:val="WW8Num21z4"/>
    <w:qFormat/>
    <w:rPr>
      <w:rFonts w:ascii="Arial" w:hAnsi="Arial" w:cs="Times New Roman"/>
      <w:b w:val="0"/>
      <w:i/>
      <w:color w:val="000000"/>
      <w:sz w:val="24"/>
      <w:u w:val="none"/>
    </w:rPr>
  </w:style>
  <w:style w:type="character" w:styleId="WW8Num21z5" w:customStyle="1">
    <w:name w:val="WW8Num21z5"/>
    <w:qFormat/>
    <w:rPr>
      <w:rFonts w:cs="Times New Roman"/>
    </w:rPr>
  </w:style>
  <w:style w:type="character" w:styleId="WW8Num22z0" w:customStyle="1">
    <w:name w:val="WW8Num22z0"/>
    <w:qFormat/>
    <w:rPr>
      <w:rFonts w:ascii="Symbol" w:hAnsi="Symbol" w:cs="Symbol"/>
      <w:lang w:val="pt-BR"/>
    </w:rPr>
  </w:style>
  <w:style w:type="character" w:styleId="WW8Num22z1" w:customStyle="1">
    <w:name w:val="WW8Num22z1"/>
    <w:qFormat/>
    <w:rPr>
      <w:rFonts w:ascii="Courier New" w:hAnsi="Courier New" w:cs="Courier New"/>
    </w:rPr>
  </w:style>
  <w:style w:type="character" w:styleId="WW8Num22z2" w:customStyle="1">
    <w:name w:val="WW8Num22z2"/>
    <w:qFormat/>
    <w:rPr>
      <w:rFonts w:ascii="Wingdings" w:hAnsi="Wingdings" w:cs="Wingdings"/>
    </w:rPr>
  </w:style>
  <w:style w:type="character" w:styleId="WW8Num23z0" w:customStyle="1">
    <w:name w:val="WW8Num23z0"/>
    <w:qFormat/>
  </w:style>
  <w:style w:type="character" w:styleId="WW8Num23z1" w:customStyle="1">
    <w:name w:val="WW8Num23z1"/>
    <w:qFormat/>
  </w:style>
  <w:style w:type="character" w:styleId="WW8Num23z2" w:customStyle="1">
    <w:name w:val="WW8Num23z2"/>
    <w:qFormat/>
  </w:style>
  <w:style w:type="character" w:styleId="WW8Num23z3" w:customStyle="1">
    <w:name w:val="WW8Num23z3"/>
    <w:qFormat/>
  </w:style>
  <w:style w:type="character" w:styleId="WW8Num23z4" w:customStyle="1">
    <w:name w:val="WW8Num23z4"/>
    <w:qFormat/>
  </w:style>
  <w:style w:type="character" w:styleId="WW8Num23z5" w:customStyle="1">
    <w:name w:val="WW8Num23z5"/>
    <w:qFormat/>
  </w:style>
  <w:style w:type="character" w:styleId="WW8Num23z6" w:customStyle="1">
    <w:name w:val="WW8Num23z6"/>
    <w:qFormat/>
  </w:style>
  <w:style w:type="character" w:styleId="WW8Num23z7" w:customStyle="1">
    <w:name w:val="WW8Num23z7"/>
    <w:qFormat/>
  </w:style>
  <w:style w:type="character" w:styleId="WW8Num23z8" w:customStyle="1">
    <w:name w:val="WW8Num23z8"/>
    <w:qFormat/>
  </w:style>
  <w:style w:type="character" w:styleId="WW8Num24z0" w:customStyle="1">
    <w:name w:val="WW8Num24z0"/>
    <w:qFormat/>
    <w:rPr>
      <w:rFonts w:ascii="Arial" w:hAnsi="Arial" w:cs="Times New Roman"/>
      <w:b/>
      <w:i w:val="0"/>
      <w:caps/>
      <w:color w:val="000000"/>
      <w:sz w:val="24"/>
    </w:rPr>
  </w:style>
  <w:style w:type="character" w:styleId="WW8Num24z1" w:customStyle="1">
    <w:name w:val="WW8Num24z1"/>
    <w:qFormat/>
    <w:rPr>
      <w:rFonts w:cs="Times New Roman"/>
    </w:rPr>
  </w:style>
  <w:style w:type="character" w:styleId="WW8Num25z0" w:customStyle="1">
    <w:name w:val="WW8Num25z0"/>
    <w:qFormat/>
    <w:rPr>
      <w:rFonts w:ascii="Arial" w:hAnsi="Arial" w:cs="Times New Roman"/>
    </w:rPr>
  </w:style>
  <w:style w:type="character" w:styleId="WW8Num25z1" w:customStyle="1">
    <w:name w:val="WW8Num25z1"/>
    <w:qFormat/>
    <w:rPr>
      <w:rFonts w:cs="Times New Roman"/>
    </w:rPr>
  </w:style>
  <w:style w:type="character" w:styleId="WW8Num26z0" w:customStyle="1">
    <w:name w:val="WW8Num26z0"/>
    <w:qFormat/>
    <w:rPr>
      <w:rFonts w:ascii="Symbol" w:hAnsi="Symbol" w:cs="Symbol"/>
    </w:rPr>
  </w:style>
  <w:style w:type="character" w:styleId="WW8Num26z1" w:customStyle="1">
    <w:name w:val="WW8Num26z1"/>
    <w:qFormat/>
    <w:rPr>
      <w:rFonts w:ascii="Courier New" w:hAnsi="Courier New" w:cs="Courier New"/>
    </w:rPr>
  </w:style>
  <w:style w:type="character" w:styleId="WW8Num26z2" w:customStyle="1">
    <w:name w:val="WW8Num26z2"/>
    <w:qFormat/>
    <w:rPr>
      <w:rFonts w:ascii="Wingdings" w:hAnsi="Wingdings" w:cs="Wingdings"/>
    </w:rPr>
  </w:style>
  <w:style w:type="character" w:styleId="WW8Num27z0" w:customStyle="1">
    <w:name w:val="WW8Num27z0"/>
    <w:qFormat/>
    <w:rPr>
      <w:rFonts w:ascii="Symbol" w:hAnsi="Symbol" w:cs="Symbol"/>
      <w:sz w:val="22"/>
      <w:szCs w:val="22"/>
      <w:lang w:val="pt-BR"/>
    </w:rPr>
  </w:style>
  <w:style w:type="character" w:styleId="WW8Num27z1" w:customStyle="1">
    <w:name w:val="WW8Num27z1"/>
    <w:qFormat/>
    <w:rPr>
      <w:rFonts w:ascii="Courier New" w:hAnsi="Courier New" w:cs="Courier New"/>
    </w:rPr>
  </w:style>
  <w:style w:type="character" w:styleId="WW8Num27z2" w:customStyle="1">
    <w:name w:val="WW8Num27z2"/>
    <w:qFormat/>
    <w:rPr>
      <w:rFonts w:ascii="Wingdings" w:hAnsi="Wingdings" w:cs="Wingdings"/>
    </w:rPr>
  </w:style>
  <w:style w:type="character" w:styleId="WW8Num28z0" w:customStyle="1">
    <w:name w:val="WW8Num28z0"/>
    <w:qFormat/>
  </w:style>
  <w:style w:type="character" w:styleId="WW8Num28z1" w:customStyle="1">
    <w:name w:val="WW8Num28z1"/>
    <w:qFormat/>
  </w:style>
  <w:style w:type="character" w:styleId="WW8Num28z2" w:customStyle="1">
    <w:name w:val="WW8Num28z2"/>
    <w:qFormat/>
  </w:style>
  <w:style w:type="character" w:styleId="WW8Num28z3" w:customStyle="1">
    <w:name w:val="WW8Num28z3"/>
    <w:qFormat/>
  </w:style>
  <w:style w:type="character" w:styleId="WW8Num28z4" w:customStyle="1">
    <w:name w:val="WW8Num28z4"/>
    <w:qFormat/>
  </w:style>
  <w:style w:type="character" w:styleId="WW8Num28z5" w:customStyle="1">
    <w:name w:val="WW8Num28z5"/>
    <w:qFormat/>
  </w:style>
  <w:style w:type="character" w:styleId="WW8Num28z6" w:customStyle="1">
    <w:name w:val="WW8Num28z6"/>
    <w:qFormat/>
  </w:style>
  <w:style w:type="character" w:styleId="WW8Num28z7" w:customStyle="1">
    <w:name w:val="WW8Num28z7"/>
    <w:qFormat/>
  </w:style>
  <w:style w:type="character" w:styleId="WW8Num28z8" w:customStyle="1">
    <w:name w:val="WW8Num28z8"/>
    <w:qFormat/>
  </w:style>
  <w:style w:type="character" w:styleId="WW8Num29z0" w:customStyle="1">
    <w:name w:val="WW8Num29z0"/>
    <w:qFormat/>
  </w:style>
  <w:style w:type="character" w:styleId="WW8Num29z1" w:customStyle="1">
    <w:name w:val="WW8Num29z1"/>
    <w:qFormat/>
  </w:style>
  <w:style w:type="character" w:styleId="WW8Num29z2" w:customStyle="1">
    <w:name w:val="WW8Num29z2"/>
    <w:qFormat/>
  </w:style>
  <w:style w:type="character" w:styleId="WW8Num29z3" w:customStyle="1">
    <w:name w:val="WW8Num29z3"/>
    <w:qFormat/>
  </w:style>
  <w:style w:type="character" w:styleId="WW8Num29z4" w:customStyle="1">
    <w:name w:val="WW8Num29z4"/>
    <w:qFormat/>
  </w:style>
  <w:style w:type="character" w:styleId="WW8Num29z5" w:customStyle="1">
    <w:name w:val="WW8Num29z5"/>
    <w:qFormat/>
  </w:style>
  <w:style w:type="character" w:styleId="WW8Num29z6" w:customStyle="1">
    <w:name w:val="WW8Num29z6"/>
    <w:qFormat/>
  </w:style>
  <w:style w:type="character" w:styleId="WW8Num29z7" w:customStyle="1">
    <w:name w:val="WW8Num29z7"/>
    <w:qFormat/>
  </w:style>
  <w:style w:type="character" w:styleId="WW8Num29z8" w:customStyle="1">
    <w:name w:val="WW8Num29z8"/>
    <w:qFormat/>
  </w:style>
  <w:style w:type="character" w:styleId="WW8Num30z0" w:customStyle="1">
    <w:name w:val="WW8Num30z0"/>
    <w:qFormat/>
    <w:rPr>
      <w:rFonts w:ascii="Symbol" w:hAnsi="Symbol" w:cs="Symbol"/>
      <w:lang w:val="pt-BR"/>
    </w:rPr>
  </w:style>
  <w:style w:type="character" w:styleId="WW8Num30z1" w:customStyle="1">
    <w:name w:val="WW8Num30z1"/>
    <w:qFormat/>
    <w:rPr>
      <w:rFonts w:ascii="Courier New" w:hAnsi="Courier New" w:cs="Courier New"/>
    </w:rPr>
  </w:style>
  <w:style w:type="character" w:styleId="WW8Num30z2" w:customStyle="1">
    <w:name w:val="WW8Num30z2"/>
    <w:qFormat/>
    <w:rPr>
      <w:rFonts w:ascii="Wingdings" w:hAnsi="Wingdings" w:cs="Wingdings"/>
    </w:rPr>
  </w:style>
  <w:style w:type="character" w:styleId="WW8Num31z0" w:customStyle="1">
    <w:name w:val="WW8Num31z0"/>
    <w:qFormat/>
    <w:rPr>
      <w:rFonts w:ascii="Arial" w:hAnsi="Arial" w:cs="Times New Roman"/>
      <w:b/>
      <w:i w:val="0"/>
      <w:caps/>
      <w:color w:val="000000"/>
      <w:sz w:val="24"/>
    </w:rPr>
  </w:style>
  <w:style w:type="character" w:styleId="WW8Num31z2" w:customStyle="1">
    <w:name w:val="WW8Num31z2"/>
    <w:qFormat/>
    <w:rPr>
      <w:rFonts w:cs="Times New Roman"/>
    </w:rPr>
  </w:style>
  <w:style w:type="character" w:styleId="WW8Num32z0" w:customStyle="1">
    <w:name w:val="WW8Num32z0"/>
    <w:qFormat/>
    <w:rPr>
      <w:rFonts w:ascii="Symbol" w:hAnsi="Symbol" w:cs="Symbol"/>
      <w:caps/>
      <w:sz w:val="22"/>
      <w:szCs w:val="22"/>
      <w:lang w:val="pt-BR"/>
    </w:rPr>
  </w:style>
  <w:style w:type="character" w:styleId="WW8Num32z1" w:customStyle="1">
    <w:name w:val="WW8Num32z1"/>
    <w:qFormat/>
    <w:rPr>
      <w:rFonts w:ascii="Courier New" w:hAnsi="Courier New" w:cs="Courier New"/>
    </w:rPr>
  </w:style>
  <w:style w:type="character" w:styleId="WW8Num32z2" w:customStyle="1">
    <w:name w:val="WW8Num32z2"/>
    <w:qFormat/>
    <w:rPr>
      <w:rFonts w:ascii="Wingdings" w:hAnsi="Wingdings" w:cs="Wingdings"/>
    </w:rPr>
  </w:style>
  <w:style w:type="character" w:styleId="WW8Num33z0" w:customStyle="1">
    <w:name w:val="WW8Num33z0"/>
    <w:qFormat/>
    <w:rPr>
      <w:rFonts w:ascii="Symbol" w:hAnsi="Symbol" w:cs="Symbol"/>
      <w:color w:val="000000"/>
    </w:rPr>
  </w:style>
  <w:style w:type="character" w:styleId="WW8Num33z1" w:customStyle="1">
    <w:name w:val="WW8Num33z1"/>
    <w:qFormat/>
    <w:rPr>
      <w:rFonts w:ascii="Courier New" w:hAnsi="Courier New" w:cs="Courier New"/>
    </w:rPr>
  </w:style>
  <w:style w:type="character" w:styleId="WW8Num33z2" w:customStyle="1">
    <w:name w:val="WW8Num33z2"/>
    <w:qFormat/>
    <w:rPr>
      <w:rFonts w:ascii="Wingdings" w:hAnsi="Wingdings" w:cs="Wingdings"/>
    </w:rPr>
  </w:style>
  <w:style w:type="character" w:styleId="WW8Num33z3" w:customStyle="1">
    <w:name w:val="WW8Num33z3"/>
    <w:qFormat/>
    <w:rPr>
      <w:rFonts w:ascii="Symbol" w:hAnsi="Symbol" w:cs="Symbol"/>
    </w:rPr>
  </w:style>
  <w:style w:type="character" w:styleId="WW8Num34z0" w:customStyle="1">
    <w:name w:val="WW8Num34z0"/>
    <w:qFormat/>
    <w:rPr>
      <w:rFonts w:ascii="Arial" w:hAnsi="Arial" w:cs="Times New Roman"/>
      <w:b/>
      <w:i w:val="0"/>
      <w:caps/>
      <w:color w:val="000000"/>
      <w:sz w:val="24"/>
    </w:rPr>
  </w:style>
  <w:style w:type="character" w:styleId="WW8Num34z1" w:customStyle="1">
    <w:name w:val="WW8Num34z1"/>
    <w:qFormat/>
    <w:rPr>
      <w:rFonts w:cs="Times New Roman"/>
    </w:rPr>
  </w:style>
  <w:style w:type="character" w:styleId="WW8Num35z0" w:customStyle="1">
    <w:name w:val="WW8Num35z0"/>
    <w:qFormat/>
    <w:rPr>
      <w:rFonts w:ascii="Symbol" w:hAnsi="Symbol" w:cs="Symbol"/>
      <w:lang w:val="pt-BR"/>
    </w:rPr>
  </w:style>
  <w:style w:type="character" w:styleId="WW8Num35z1" w:customStyle="1">
    <w:name w:val="WW8Num35z1"/>
    <w:qFormat/>
    <w:rPr>
      <w:rFonts w:ascii="Courier New" w:hAnsi="Courier New" w:cs="Courier New"/>
    </w:rPr>
  </w:style>
  <w:style w:type="character" w:styleId="WW8Num35z2" w:customStyle="1">
    <w:name w:val="WW8Num35z2"/>
    <w:qFormat/>
    <w:rPr>
      <w:rFonts w:ascii="Wingdings" w:hAnsi="Wingdings" w:cs="Wingdings"/>
    </w:rPr>
  </w:style>
  <w:style w:type="character" w:styleId="WW8Num36z0" w:customStyle="1">
    <w:name w:val="WW8Num36z0"/>
    <w:qFormat/>
    <w:rPr>
      <w:rFonts w:ascii="Symbol" w:hAnsi="Symbol" w:cs="Symbol"/>
      <w:sz w:val="22"/>
      <w:szCs w:val="22"/>
      <w:lang w:val="pt-BR"/>
    </w:rPr>
  </w:style>
  <w:style w:type="character" w:styleId="WW8Num36z1" w:customStyle="1">
    <w:name w:val="WW8Num36z1"/>
    <w:qFormat/>
    <w:rPr>
      <w:rFonts w:ascii="Courier New" w:hAnsi="Courier New" w:cs="Courier New"/>
    </w:rPr>
  </w:style>
  <w:style w:type="character" w:styleId="WW8Num36z2" w:customStyle="1">
    <w:name w:val="WW8Num36z2"/>
    <w:qFormat/>
    <w:rPr>
      <w:rFonts w:ascii="Wingdings" w:hAnsi="Wingdings" w:cs="Wingdings"/>
    </w:rPr>
  </w:style>
  <w:style w:type="character" w:styleId="WW8Num37z0" w:customStyle="1">
    <w:name w:val="WW8Num37z0"/>
    <w:qFormat/>
    <w:rPr>
      <w:rFonts w:ascii="Arial" w:hAnsi="Arial" w:cs="Times New Roman"/>
      <w:b/>
      <w:i w:val="0"/>
      <w:caps/>
      <w:color w:val="000000"/>
      <w:sz w:val="24"/>
    </w:rPr>
  </w:style>
  <w:style w:type="character" w:styleId="WW8Num37z1" w:customStyle="1">
    <w:name w:val="WW8Num37z1"/>
    <w:qFormat/>
    <w:rPr>
      <w:rFonts w:cs="Times New Roman"/>
    </w:rPr>
  </w:style>
  <w:style w:type="character" w:styleId="WW8Num38z0" w:customStyle="1">
    <w:name w:val="WW8Num38z0"/>
    <w:qFormat/>
    <w:rPr>
      <w:rFonts w:cs="Times New Roman"/>
    </w:rPr>
  </w:style>
  <w:style w:type="character" w:styleId="WW8Num39z0" w:customStyle="1">
    <w:name w:val="WW8Num39z0"/>
    <w:qFormat/>
    <w:rPr>
      <w:rFonts w:ascii="Symbol" w:hAnsi="Symbol" w:cs="Symbol"/>
    </w:rPr>
  </w:style>
  <w:style w:type="character" w:styleId="WW8Num39z1" w:customStyle="1">
    <w:name w:val="WW8Num39z1"/>
    <w:qFormat/>
    <w:rPr>
      <w:rFonts w:ascii="Courier New" w:hAnsi="Courier New" w:cs="Courier New"/>
    </w:rPr>
  </w:style>
  <w:style w:type="character" w:styleId="WW8Num39z2" w:customStyle="1">
    <w:name w:val="WW8Num39z2"/>
    <w:qFormat/>
    <w:rPr>
      <w:rFonts w:ascii="Wingdings" w:hAnsi="Wingdings" w:cs="Wingdings"/>
    </w:rPr>
  </w:style>
  <w:style w:type="character" w:styleId="WW8Num40z0" w:customStyle="1">
    <w:name w:val="WW8Num40z0"/>
    <w:qFormat/>
    <w:rPr>
      <w:rFonts w:ascii="Arial" w:hAnsi="Arial" w:cs="Times New Roman"/>
      <w:b/>
      <w:i w:val="0"/>
      <w:caps/>
      <w:color w:val="000000"/>
      <w:sz w:val="24"/>
    </w:rPr>
  </w:style>
  <w:style w:type="character" w:styleId="WW8Num40z2" w:customStyle="1">
    <w:name w:val="WW8Num40z2"/>
    <w:qFormat/>
    <w:rPr>
      <w:rFonts w:cs="Times New Roman"/>
    </w:rPr>
  </w:style>
  <w:style w:type="character" w:styleId="WW8Num41z0" w:customStyle="1">
    <w:name w:val="WW8Num41z0"/>
    <w:qFormat/>
    <w:rPr>
      <w:rFonts w:ascii="Arial" w:hAnsi="Arial" w:cs="Times New Roman"/>
      <w:b w:val="0"/>
      <w:i w:val="0"/>
      <w:caps/>
      <w:strike w:val="0"/>
      <w:dstrike w:val="0"/>
      <w:vanish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41z1" w:customStyle="1">
    <w:name w:val="WW8Num41z1"/>
    <w:qFormat/>
    <w:rPr>
      <w:rFonts w:cs="Times New Roman"/>
    </w:rPr>
  </w:style>
  <w:style w:type="character" w:styleId="WW8Num42z0" w:customStyle="1">
    <w:name w:val="WW8Num42z0"/>
    <w:qFormat/>
    <w:rPr>
      <w:rFonts w:ascii="Symbol" w:hAnsi="Symbol" w:cs="Symbol"/>
    </w:rPr>
  </w:style>
  <w:style w:type="character" w:styleId="WW8Num42z1" w:customStyle="1">
    <w:name w:val="WW8Num42z1"/>
    <w:qFormat/>
    <w:rPr>
      <w:rFonts w:ascii="Courier New" w:hAnsi="Courier New" w:cs="Courier New"/>
    </w:rPr>
  </w:style>
  <w:style w:type="character" w:styleId="WW8Num42z2" w:customStyle="1">
    <w:name w:val="WW8Num42z2"/>
    <w:qFormat/>
    <w:rPr>
      <w:rFonts w:ascii="Wingdings" w:hAnsi="Wingdings" w:cs="Wingdings"/>
    </w:rPr>
  </w:style>
  <w:style w:type="character" w:styleId="WW8Num43z0" w:customStyle="1">
    <w:name w:val="WW8Num43z0"/>
    <w:qFormat/>
  </w:style>
  <w:style w:type="character" w:styleId="WW8Num43z1" w:customStyle="1">
    <w:name w:val="WW8Num43z1"/>
    <w:qFormat/>
  </w:style>
  <w:style w:type="character" w:styleId="WW8Num43z2" w:customStyle="1">
    <w:name w:val="WW8Num43z2"/>
    <w:qFormat/>
  </w:style>
  <w:style w:type="character" w:styleId="WW8Num43z3" w:customStyle="1">
    <w:name w:val="WW8Num43z3"/>
    <w:qFormat/>
  </w:style>
  <w:style w:type="character" w:styleId="WW8Num43z4" w:customStyle="1">
    <w:name w:val="WW8Num43z4"/>
    <w:qFormat/>
  </w:style>
  <w:style w:type="character" w:styleId="WW8Num43z5" w:customStyle="1">
    <w:name w:val="WW8Num43z5"/>
    <w:qFormat/>
  </w:style>
  <w:style w:type="character" w:styleId="WW8Num43z6" w:customStyle="1">
    <w:name w:val="WW8Num43z6"/>
    <w:qFormat/>
  </w:style>
  <w:style w:type="character" w:styleId="WW8Num43z7" w:customStyle="1">
    <w:name w:val="WW8Num43z7"/>
    <w:qFormat/>
  </w:style>
  <w:style w:type="character" w:styleId="WW8Num43z8" w:customStyle="1">
    <w:name w:val="WW8Num43z8"/>
    <w:qFormat/>
  </w:style>
  <w:style w:type="character" w:styleId="WW8Num44z0" w:customStyle="1">
    <w:name w:val="WW8Num44z0"/>
    <w:qFormat/>
    <w:rPr>
      <w:rFonts w:ascii="Arial" w:hAnsi="Arial" w:cs="Times New Roman"/>
      <w:b/>
      <w:i w:val="0"/>
      <w:caps/>
      <w:color w:val="000000"/>
      <w:sz w:val="24"/>
    </w:rPr>
  </w:style>
  <w:style w:type="character" w:styleId="WW8Num44z2" w:customStyle="1">
    <w:name w:val="WW8Num44z2"/>
    <w:qFormat/>
    <w:rPr>
      <w:rFonts w:cs="Times New Roman"/>
    </w:rPr>
  </w:style>
  <w:style w:type="character" w:styleId="WW8Num45z0" w:customStyle="1">
    <w:name w:val="WW8Num45z0"/>
    <w:qFormat/>
    <w:rPr>
      <w:rFonts w:ascii="Arial" w:hAnsi="Arial" w:cs="Times New Roman"/>
      <w:b/>
      <w:i w:val="0"/>
      <w:caps/>
      <w:color w:val="000000"/>
      <w:sz w:val="24"/>
    </w:rPr>
  </w:style>
  <w:style w:type="character" w:styleId="WW8Num45z2" w:customStyle="1">
    <w:name w:val="WW8Num45z2"/>
    <w:qFormat/>
    <w:rPr>
      <w:rFonts w:cs="Times New Roman"/>
    </w:rPr>
  </w:style>
  <w:style w:type="character" w:styleId="WW8Num46z0" w:customStyle="1">
    <w:name w:val="WW8Num46z0"/>
    <w:qFormat/>
    <w:rPr>
      <w:rFonts w:cs="Times New Roman"/>
    </w:rPr>
  </w:style>
  <w:style w:type="character" w:styleId="Ttulo1Char" w:customStyle="1">
    <w:name w:val="Título 1 Char"/>
    <w:qFormat/>
    <w:rPr>
      <w:rFonts w:ascii="Cambria" w:hAnsi="Cambria" w:cs="Times New Roman"/>
      <w:b/>
      <w:bCs/>
      <w:color w:val="365F91"/>
      <w:sz w:val="28"/>
      <w:szCs w:val="28"/>
      <w:lang w:val="en-US"/>
    </w:rPr>
  </w:style>
  <w:style w:type="character" w:styleId="Ttulo2Char" w:customStyle="1">
    <w:name w:val="Título 2 Char"/>
    <w:qFormat/>
    <w:rPr>
      <w:rFonts w:ascii="Arial" w:hAnsi="Arial" w:eastAsia="Times New Roman" w:cs="Arial"/>
      <w:bCs/>
      <w:iCs/>
      <w:caps/>
      <w:color w:val="000000"/>
      <w:sz w:val="28"/>
      <w:szCs w:val="28"/>
      <w:lang w:val="en-US" w:bidi="ar-SA"/>
    </w:rPr>
  </w:style>
  <w:style w:type="character" w:styleId="Ttulo3Char" w:customStyle="1">
    <w:name w:val="Título 3 Char"/>
    <w:qFormat/>
    <w:rPr>
      <w:rFonts w:ascii="Arial" w:hAnsi="Arial" w:eastAsia="Times New Roman" w:cs="Arial"/>
      <w:bCs/>
      <w:color w:val="000000"/>
      <w:sz w:val="26"/>
      <w:szCs w:val="26"/>
      <w:lang w:val="en-US" w:bidi="ar-SA"/>
    </w:rPr>
  </w:style>
  <w:style w:type="character" w:styleId="Heading4Char" w:customStyle="1">
    <w:name w:val="Heading 4 Char"/>
    <w:qFormat/>
    <w:rPr>
      <w:rFonts w:ascii="Calibri" w:hAnsi="Calibri" w:cs="Times New Roman"/>
      <w:b/>
      <w:bCs/>
      <w:color w:val="000000"/>
      <w:sz w:val="28"/>
      <w:szCs w:val="28"/>
      <w:lang w:val="en-US"/>
    </w:rPr>
  </w:style>
  <w:style w:type="character" w:styleId="Ttulo5Char" w:customStyle="1">
    <w:name w:val="Título 5 Char"/>
    <w:qFormat/>
    <w:rPr>
      <w:rFonts w:ascii="Arial" w:hAnsi="Arial" w:eastAsia="Times New Roman" w:cs="Times New Roman"/>
      <w:bCs/>
      <w:i/>
      <w:iCs/>
      <w:color w:val="000000"/>
      <w:sz w:val="26"/>
      <w:szCs w:val="26"/>
      <w:lang w:val="en-US" w:bidi="ar-SA"/>
    </w:rPr>
  </w:style>
  <w:style w:type="character" w:styleId="Ttulo6Char" w:customStyle="1">
    <w:name w:val="Título 6 Char"/>
    <w:qFormat/>
    <w:rPr>
      <w:rFonts w:ascii="Calibri" w:hAnsi="Calibri" w:cs="Times New Roman"/>
      <w:b/>
      <w:bCs/>
      <w:color w:val="000000"/>
      <w:lang w:val="en-US"/>
    </w:rPr>
  </w:style>
  <w:style w:type="character" w:styleId="Ttulo7Char" w:customStyle="1">
    <w:name w:val="Título 7 Char"/>
    <w:qFormat/>
    <w:rPr>
      <w:rFonts w:ascii="Calibri" w:hAnsi="Calibri" w:cs="Times New Roman"/>
      <w:color w:val="000000"/>
      <w:sz w:val="24"/>
      <w:szCs w:val="24"/>
      <w:lang w:val="en-US"/>
    </w:rPr>
  </w:style>
  <w:style w:type="character" w:styleId="Ttulo8Char" w:customStyle="1">
    <w:name w:val="Título 8 Char"/>
    <w:qFormat/>
    <w:rPr>
      <w:rFonts w:ascii="Calibri" w:hAnsi="Calibri" w:cs="Times New Roman"/>
      <w:i/>
      <w:iCs/>
      <w:color w:val="000000"/>
      <w:sz w:val="24"/>
      <w:szCs w:val="24"/>
      <w:lang w:val="en-US"/>
    </w:rPr>
  </w:style>
  <w:style w:type="character" w:styleId="Ttulo9Char" w:customStyle="1">
    <w:name w:val="Título 9 Char"/>
    <w:qFormat/>
    <w:rPr>
      <w:rFonts w:ascii="Cambria" w:hAnsi="Cambria" w:cs="Times New Roman"/>
      <w:color w:val="000000"/>
      <w:lang w:val="en-US"/>
    </w:rPr>
  </w:style>
  <w:style w:type="character" w:styleId="Ttulo4Char" w:customStyle="1">
    <w:name w:val="Título 4 Char"/>
    <w:qFormat/>
    <w:rPr>
      <w:rFonts w:ascii="Arial" w:hAnsi="Arial" w:eastAsia="Times New Roman" w:cs="Times New Roman"/>
      <w:bCs/>
      <w:iCs/>
      <w:sz w:val="24"/>
      <w:szCs w:val="24"/>
      <w:lang w:val="en-US" w:bidi="ar-SA"/>
    </w:rPr>
  </w:style>
  <w:style w:type="character" w:styleId="Linkdainternetvisitado" w:customStyle="1">
    <w:name w:val="Link da internet visitado"/>
    <w:rPr>
      <w:color w:val="800080"/>
      <w:u w:val="single"/>
    </w:rPr>
  </w:style>
  <w:style w:type="character" w:styleId="LinkdaInternet" w:customStyle="1">
    <w:name w:val="Link da Internet"/>
    <w:rPr>
      <w:color w:val="0000FF"/>
      <w:u w:val="single"/>
    </w:rPr>
  </w:style>
  <w:style w:type="character" w:styleId="CabealhoChar" w:customStyle="1">
    <w:name w:val="Cabeçalho Char"/>
    <w:qFormat/>
    <w:rPr>
      <w:rFonts w:ascii="Arial" w:hAnsi="Arial" w:eastAsia="Times New Roman" w:cs="Arial"/>
      <w:color w:val="000000"/>
      <w:sz w:val="24"/>
      <w:szCs w:val="24"/>
      <w:lang w:val="en-US"/>
    </w:rPr>
  </w:style>
  <w:style w:type="character" w:styleId="TextodenotadefimChar" w:customStyle="1">
    <w:name w:val="Texto de nota de fim Char"/>
    <w:qFormat/>
    <w:rPr>
      <w:rFonts w:ascii="Arial" w:hAnsi="Arial" w:eastAsia="Times New Roman" w:cs="Arial"/>
      <w:color w:val="000000"/>
      <w:lang w:val="en-US"/>
    </w:rPr>
  </w:style>
  <w:style w:type="character" w:styleId="highlightedsearchterm" w:customStyle="1">
    <w:name w:val="highlightedsearchterm"/>
    <w:basedOn w:val="Fontepargpadro"/>
    <w:qFormat/>
  </w:style>
  <w:style w:type="character" w:styleId="nfaseforte" w:customStyle="1">
    <w:name w:val="Ênfase forte"/>
    <w:qFormat/>
    <w:rPr>
      <w:b/>
      <w:bCs/>
    </w:rPr>
  </w:style>
  <w:style w:type="character" w:styleId="CorpodetextoChar" w:customStyle="1">
    <w:name w:val="Corpo de texto Char"/>
    <w:qFormat/>
    <w:rPr>
      <w:rFonts w:ascii="Times New Roman" w:hAnsi="Times New Roman" w:eastAsia="Times New Roman" w:cs="Times New Roman"/>
    </w:rPr>
  </w:style>
  <w:style w:type="character" w:styleId="TextodebaloChar" w:customStyle="1">
    <w:name w:val="Texto de balão Char"/>
    <w:qFormat/>
    <w:rPr>
      <w:rFonts w:ascii="Tahoma" w:hAnsi="Tahoma" w:eastAsia="Times New Roman" w:cs="Tahoma"/>
      <w:color w:val="000000"/>
      <w:sz w:val="16"/>
      <w:szCs w:val="16"/>
      <w:lang w:val="en-US"/>
    </w:rPr>
  </w:style>
  <w:style w:type="character" w:styleId="MenoPendente">
    <w:name w:val="Unresolved Mention"/>
    <w:qFormat/>
    <w:rPr>
      <w:color w:val="605E5C"/>
      <w:shd w:val="clear" w:color="auto" w:fill="E1DFDD"/>
    </w:rPr>
  </w:style>
  <w:style w:type="character" w:styleId="italic" w:customStyle="1">
    <w:name w:val="italic"/>
    <w:qFormat/>
    <w:rPr>
      <w:lang w:val="pt-PT"/>
    </w:rPr>
  </w:style>
  <w:style w:type="character" w:styleId="RodapChar" w:customStyle="1">
    <w:name w:val="Rodapé Char"/>
    <w:qFormat/>
    <w:rPr>
      <w:rFonts w:ascii="Arial" w:hAnsi="Arial" w:cs="Times New Roman"/>
      <w:color w:val="000000"/>
      <w:sz w:val="24"/>
      <w:szCs w:val="24"/>
      <w:lang w:val="en-US"/>
    </w:rPr>
  </w:style>
  <w:style w:type="character" w:styleId="TextodenotaderodapChar" w:customStyle="1">
    <w:name w:val="Texto de nota de rodapé Char"/>
    <w:qFormat/>
    <w:rPr>
      <w:rFonts w:ascii="Arial" w:hAnsi="Arial" w:eastAsia="Times New Roman" w:cs="Arial"/>
      <w:color w:val="000000"/>
      <w:lang w:val="en-US"/>
    </w:rPr>
  </w:style>
  <w:style w:type="character" w:styleId="skimlinks-unlinked" w:customStyle="1">
    <w:name w:val="skimlinks-unlinked"/>
    <w:qFormat/>
  </w:style>
  <w:style w:type="character" w:styleId="Caracteresdenotaderodap" w:customStyle="1">
    <w:name w:val="Caracteres de nota de rodapé"/>
    <w:qFormat/>
    <w:rPr>
      <w:rFonts w:cs="Times New Roman"/>
      <w:vertAlign w:val="superscript"/>
    </w:rPr>
  </w:style>
  <w:style w:type="character" w:styleId="Nmerodepgina">
    <w:name w:val="page number"/>
    <w:basedOn w:val="Fontepargpadro"/>
  </w:style>
  <w:style w:type="character" w:styleId="DateChar" w:customStyle="1">
    <w:name w:val="Date Char"/>
    <w:qFormat/>
    <w:rPr>
      <w:rFonts w:ascii="Arial" w:hAnsi="Arial" w:eastAsia="Times New Roman" w:cs="Arial"/>
      <w:color w:val="000000"/>
      <w:sz w:val="24"/>
      <w:szCs w:val="24"/>
      <w:lang w:val="en-US"/>
    </w:rPr>
  </w:style>
  <w:style w:type="character" w:styleId="Caracteresdenotadefim" w:customStyle="1">
    <w:name w:val="Caracteres de nota de fim"/>
    <w:qFormat/>
    <w:rPr>
      <w:vertAlign w:val="superscript"/>
    </w:rPr>
  </w:style>
  <w:style w:type="character" w:styleId="Numeraodelinhas" w:customStyle="1">
    <w:name w:val="Numeração de linhas"/>
    <w:basedOn w:val="Fontepargpadro"/>
  </w:style>
  <w:style w:type="character" w:styleId="ncoradanotaderodap" w:customStyle="1">
    <w:name w:val="Âncora da nota de rodapé"/>
    <w:rPr>
      <w:vertAlign w:val="superscript"/>
    </w:rPr>
  </w:style>
  <w:style w:type="character" w:styleId="ncoradanotadefim" w:customStyle="1">
    <w:name w:val="Âncora da nota de fim"/>
    <w:rPr>
      <w:vertAlign w:val="superscript"/>
    </w:rPr>
  </w:style>
  <w:style w:type="character" w:styleId="nfase">
    <w:name w:val="Emphasis"/>
    <w:qFormat/>
    <w:rPr>
      <w:i/>
      <w:iCs/>
    </w:rPr>
  </w:style>
  <w:style w:type="paragraph" w:styleId="Ttulo">
    <w:name w:val="Title"/>
    <w:basedOn w:val="Normal"/>
    <w:next w:val="Corpodetexto"/>
    <w:uiPriority w:val="10"/>
    <w:qFormat/>
    <w:pPr>
      <w:keepNext/>
      <w:spacing w:before="240" w:after="120"/>
    </w:pPr>
    <w:rPr>
      <w:rFonts w:ascii="Liberation Sans;Arial" w:hAnsi="Liberation Sans;Arial" w:eastAsia="Noto Sans CJK SC" w:cs="Lohit Devanagari"/>
      <w:sz w:val="28"/>
      <w:szCs w:val="28"/>
    </w:rPr>
  </w:style>
  <w:style w:type="paragraph" w:styleId="Corpodetexto">
    <w:name w:val="Body Text"/>
    <w:basedOn w:val="Normal"/>
    <w:pPr>
      <w:spacing w:before="0" w:after="120"/>
      <w:jc w:val="left"/>
    </w:pPr>
    <w:rPr>
      <w:rFonts w:ascii="Times New Roman" w:hAnsi="Times New Roman" w:cs="Times New Roman"/>
      <w:sz w:val="20"/>
      <w:szCs w:val="20"/>
      <w:lang w:val="pt-BR"/>
    </w:rPr>
  </w:style>
  <w:style w:type="paragraph" w:styleId="Lista">
    <w:name w:val="List"/>
    <w:basedOn w:val="Corpodetexto"/>
    <w:rPr>
      <w:rFonts w:cs="Lohit Devanagari"/>
    </w:rPr>
  </w:style>
  <w:style w:type="paragraph" w:styleId="Legenda">
    <w:name w:val="caption"/>
    <w:basedOn w:val="Normal"/>
    <w:next w:val="FontedasIlustraes"/>
    <w:qFormat/>
    <w:pPr>
      <w:keepNext/>
      <w:keepLines/>
      <w:spacing w:before="0" w:after="0"/>
      <w:jc w:val="center"/>
    </w:pPr>
    <w:rPr>
      <w:b/>
      <w:bCs/>
      <w:sz w:val="20"/>
      <w:szCs w:val="20"/>
    </w:rPr>
  </w:style>
  <w:style w:type="paragraph" w:styleId="ndice" w:customStyle="1">
    <w:name w:val="Índice"/>
    <w:basedOn w:val="Normal"/>
    <w:qFormat/>
    <w:pPr>
      <w:suppressLineNumbers/>
    </w:pPr>
    <w:rPr>
      <w:rFonts w:cs="Lohit Devanagari"/>
    </w:rPr>
  </w:style>
  <w:style w:type="paragraph" w:styleId="Entrevistas-Transcrio" w:customStyle="1">
    <w:name w:val="Entrevistas - Transcrição"/>
    <w:basedOn w:val="Normal"/>
    <w:next w:val="TextodoTrabalho"/>
    <w:qFormat/>
    <w:pPr>
      <w:spacing w:before="240" w:after="240"/>
    </w:pPr>
    <w:rPr>
      <w:i/>
    </w:rPr>
  </w:style>
  <w:style w:type="paragraph" w:styleId="Textodenotadefim">
    <w:name w:val="endnote text"/>
    <w:basedOn w:val="Normal"/>
    <w:rPr>
      <w:sz w:val="20"/>
      <w:szCs w:val="20"/>
    </w:rPr>
  </w:style>
  <w:style w:type="paragraph" w:styleId="CabealhoeRodap" w:customStyle="1">
    <w:name w:val="Cabeçalho e Rodapé"/>
    <w:basedOn w:val="Normal"/>
    <w:qFormat/>
    <w:pPr>
      <w:suppressLineNumbers/>
      <w:tabs>
        <w:tab w:val="center" w:pos="4819"/>
        <w:tab w:val="right" w:pos="9638"/>
      </w:tabs>
    </w:pPr>
  </w:style>
  <w:style w:type="paragraph" w:styleId="Cabealho">
    <w:name w:val="header"/>
    <w:basedOn w:val="Normal"/>
    <w:pPr>
      <w:tabs>
        <w:tab w:val="center" w:pos="4252"/>
        <w:tab w:val="right" w:pos="8504"/>
      </w:tabs>
    </w:pPr>
  </w:style>
  <w:style w:type="paragraph" w:styleId="Formataodoresumo" w:customStyle="1">
    <w:name w:val="Formatação do resumo"/>
    <w:basedOn w:val="Normal"/>
    <w:qFormat/>
    <w:pPr>
      <w:spacing w:before="0" w:after="300"/>
    </w:pPr>
    <w:rPr>
      <w:lang w:val="pt-BR"/>
    </w:rPr>
  </w:style>
  <w:style w:type="paragraph" w:styleId="Marcadores" w:customStyle="1">
    <w:name w:val="Marcadores"/>
    <w:basedOn w:val="Formataodoresumo"/>
    <w:qFormat/>
    <w:pPr>
      <w:numPr>
        <w:numId w:val="3"/>
      </w:numPr>
    </w:pPr>
  </w:style>
  <w:style w:type="paragraph" w:styleId="NormalWeb">
    <w:name w:val="Normal (Web)"/>
    <w:basedOn w:val="Normal"/>
    <w:qFormat/>
    <w:pPr>
      <w:spacing w:before="0" w:after="0"/>
      <w:jc w:val="left"/>
    </w:pPr>
    <w:rPr>
      <w:lang w:val="pt-BR"/>
    </w:rPr>
  </w:style>
  <w:style w:type="paragraph" w:styleId="Textodebalo">
    <w:name w:val="Balloon Text"/>
    <w:basedOn w:val="Normal"/>
    <w:qFormat/>
    <w:pPr>
      <w:spacing w:before="0" w:after="0"/>
    </w:pPr>
    <w:rPr>
      <w:rFonts w:ascii="Tahoma" w:hAnsi="Tahoma" w:cs="Tahoma"/>
      <w:sz w:val="16"/>
      <w:szCs w:val="16"/>
    </w:rPr>
  </w:style>
  <w:style w:type="paragraph" w:styleId="CF-CapaeFolhadeRosto" w:customStyle="1">
    <w:name w:val="CF - Capa e Folha de Rosto"/>
    <w:basedOn w:val="Normal"/>
    <w:qFormat/>
    <w:pPr>
      <w:spacing w:line="360" w:lineRule="auto"/>
      <w:jc w:val="center"/>
    </w:pPr>
    <w:rPr>
      <w:b/>
      <w:caps/>
    </w:rPr>
  </w:style>
  <w:style w:type="paragraph" w:styleId="CF-TtulodaCapaedaFolhadeRosto" w:customStyle="1">
    <w:name w:val="CF - Título da Capa e da Folha de Rosto"/>
    <w:basedOn w:val="CF-CapaeFolhadeRosto"/>
    <w:qFormat/>
    <w:rPr>
      <w:sz w:val="28"/>
      <w:lang w:val="pt-BR"/>
    </w:rPr>
  </w:style>
  <w:style w:type="paragraph" w:styleId="DedicatriaEpgrafe" w:customStyle="1">
    <w:name w:val="Dedicatória/Epígrafe"/>
    <w:basedOn w:val="Normal"/>
    <w:next w:val="Normal"/>
    <w:qFormat/>
    <w:pPr>
      <w:ind w:left="4536"/>
      <w:jc w:val="right"/>
    </w:pPr>
    <w:rPr>
      <w:lang w:val="pt-BR"/>
    </w:rPr>
  </w:style>
  <w:style w:type="paragraph" w:styleId="CF-NaturezadoTrabalho-Orientador" w:customStyle="1">
    <w:name w:val="CF - Natureza do Trabalho - Orientador"/>
    <w:basedOn w:val="Normal"/>
    <w:qFormat/>
    <w:pPr>
      <w:ind w:left="4536"/>
    </w:pPr>
  </w:style>
  <w:style w:type="paragraph" w:styleId="Titulo6" w:customStyle="1">
    <w:name w:val="Titulo 6"/>
    <w:basedOn w:val="Normal"/>
    <w:next w:val="Normal"/>
    <w:qFormat/>
    <w:pPr>
      <w:spacing w:after="600" w:line="360" w:lineRule="auto"/>
      <w:jc w:val="center"/>
    </w:pPr>
    <w:rPr>
      <w:b/>
      <w:caps/>
      <w:lang w:val="pt-BR"/>
    </w:rPr>
  </w:style>
  <w:style w:type="paragraph" w:styleId="TextodoTrabalho" w:customStyle="1">
    <w:name w:val="Texto do Trabalho"/>
    <w:basedOn w:val="Normal"/>
    <w:qFormat/>
    <w:pPr>
      <w:spacing w:before="0" w:after="0" w:line="360" w:lineRule="auto"/>
      <w:ind w:firstLine="851"/>
    </w:pPr>
    <w:rPr>
      <w:lang w:val="pt-BR"/>
    </w:rPr>
  </w:style>
  <w:style w:type="paragraph" w:styleId="Rodap">
    <w:name w:val="footer"/>
    <w:basedOn w:val="Normal"/>
  </w:style>
  <w:style w:type="paragraph" w:styleId="Titulo1" w:customStyle="1">
    <w:name w:val="Titulo 1"/>
    <w:basedOn w:val="Normal"/>
    <w:next w:val="TextodoTrabalho"/>
    <w:qFormat/>
    <w:pPr>
      <w:numPr>
        <w:numId w:val="2"/>
      </w:numPr>
      <w:spacing w:after="600"/>
    </w:pPr>
    <w:rPr>
      <w:b/>
      <w:caps/>
      <w:lang w:val="pt-BR"/>
    </w:rPr>
  </w:style>
  <w:style w:type="paragraph" w:styleId="Textodenotaderodap">
    <w:name w:val="footnote text"/>
    <w:basedOn w:val="Normal"/>
    <w:pPr>
      <w:spacing w:before="0" w:after="0"/>
      <w:ind w:right="397"/>
    </w:pPr>
    <w:rPr>
      <w:sz w:val="20"/>
      <w:szCs w:val="20"/>
    </w:rPr>
  </w:style>
  <w:style w:type="paragraph" w:styleId="Palavras-chave" w:customStyle="1">
    <w:name w:val="Palavras-chave"/>
    <w:basedOn w:val="Formataodoresumo"/>
    <w:qFormat/>
    <w:pPr>
      <w:jc w:val="left"/>
    </w:pPr>
  </w:style>
  <w:style w:type="paragraph" w:styleId="FormataodasReferncias" w:customStyle="1">
    <w:name w:val="Formatação das Referências"/>
    <w:basedOn w:val="Normal"/>
    <w:qFormat/>
    <w:pPr>
      <w:spacing w:before="0" w:after="600"/>
      <w:jc w:val="left"/>
    </w:pPr>
    <w:rPr>
      <w:lang w:val="pt-BR"/>
    </w:rPr>
  </w:style>
  <w:style w:type="paragraph" w:styleId="CorpoC" w:customStyle="1">
    <w:name w:val="Corpo C"/>
    <w:qFormat/>
    <w:rPr>
      <w:rFonts w:ascii="Times New Roman" w:hAnsi="Times New Roman" w:eastAsia="Arial Unicode MS" w:cs="Arial Unicode MS"/>
      <w:color w:val="000000"/>
      <w:sz w:val="24"/>
      <w:lang w:val="pt-PT" w:bidi="ar-SA"/>
    </w:rPr>
  </w:style>
  <w:style w:type="paragraph" w:styleId="Textotabela-Cabealho" w:customStyle="1">
    <w:name w:val="Texto tabela - Cabeçalho"/>
    <w:basedOn w:val="Normal"/>
    <w:qFormat/>
    <w:pPr>
      <w:jc w:val="center"/>
    </w:pPr>
    <w:rPr>
      <w:b/>
      <w:sz w:val="20"/>
    </w:rPr>
  </w:style>
  <w:style w:type="paragraph" w:styleId="Textotabela-CorpodaTabela" w:customStyle="1">
    <w:name w:val="Texto tabela - Corpo da Tabela"/>
    <w:basedOn w:val="Textotabela-Cabealho"/>
    <w:qFormat/>
    <w:rPr>
      <w:b w:val="0"/>
    </w:rPr>
  </w:style>
  <w:style w:type="paragraph" w:styleId="LegendaTabela" w:customStyle="1">
    <w:name w:val="Legenda Tabela"/>
    <w:basedOn w:val="Legenda"/>
    <w:next w:val="Normal"/>
    <w:qFormat/>
    <w:rPr>
      <w:szCs w:val="18"/>
      <w:lang w:val="pt-BR"/>
    </w:rPr>
  </w:style>
  <w:style w:type="paragraph" w:styleId="FontedasTabelas" w:customStyle="1">
    <w:name w:val="Fonte das Tabelas"/>
    <w:basedOn w:val="Normal"/>
    <w:next w:val="TextodoTrabalho"/>
    <w:qFormat/>
    <w:pPr>
      <w:keepNext/>
      <w:keepLines/>
      <w:jc w:val="center"/>
    </w:pPr>
    <w:rPr>
      <w:b/>
      <w:sz w:val="20"/>
      <w:lang w:val="pt-BR"/>
    </w:rPr>
  </w:style>
  <w:style w:type="paragraph" w:styleId="PargrafoparaIlustraes" w:customStyle="1">
    <w:name w:val="Parágrafo para Ilustrações"/>
    <w:basedOn w:val="Normal"/>
    <w:next w:val="Legenda"/>
    <w:qFormat/>
    <w:pPr>
      <w:keepNext/>
      <w:keepLines/>
      <w:jc w:val="center"/>
    </w:pPr>
    <w:rPr>
      <w:sz w:val="20"/>
      <w:lang w:val="pt-BR"/>
    </w:rPr>
  </w:style>
  <w:style w:type="paragraph" w:styleId="FontedasIlustraes" w:customStyle="1">
    <w:name w:val="Fonte das Ilustrações"/>
    <w:basedOn w:val="Normal"/>
    <w:next w:val="TextodoTrabalho"/>
    <w:qFormat/>
    <w:pPr>
      <w:keepNext/>
      <w:keepLines/>
      <w:spacing w:before="0" w:after="300"/>
      <w:jc w:val="center"/>
    </w:pPr>
    <w:rPr>
      <w:b/>
      <w:sz w:val="20"/>
      <w:lang w:val="pt-BR"/>
    </w:rPr>
  </w:style>
  <w:style w:type="paragraph" w:styleId="ContedodosQuadros" w:customStyle="1">
    <w:name w:val="Conteúdo dos Quadros"/>
    <w:basedOn w:val="Normal"/>
    <w:next w:val="TextodoTrabalho"/>
    <w:qFormat/>
    <w:rPr>
      <w:sz w:val="20"/>
      <w:szCs w:val="20"/>
      <w:lang w:val="pt-BR"/>
    </w:rPr>
  </w:style>
  <w:style w:type="paragraph" w:styleId="Citaolonga" w:customStyle="1">
    <w:name w:val="Citação longa"/>
    <w:basedOn w:val="Normal"/>
    <w:next w:val="TextodoTrabalho"/>
    <w:qFormat/>
    <w:pPr>
      <w:keepLines/>
      <w:spacing w:before="600" w:after="600"/>
      <w:ind w:left="2268"/>
    </w:pPr>
    <w:rPr>
      <w:sz w:val="20"/>
      <w:lang w:val="pt-BR"/>
    </w:rPr>
  </w:style>
  <w:style w:type="paragraph" w:styleId="CitaoExtraLongaIncio" w:customStyle="1">
    <w:name w:val="Citação Extra Longa Início"/>
    <w:basedOn w:val="Normal"/>
    <w:next w:val="Normal"/>
    <w:qFormat/>
    <w:pPr>
      <w:spacing w:before="600"/>
      <w:ind w:left="2268"/>
    </w:pPr>
    <w:rPr>
      <w:sz w:val="20"/>
    </w:rPr>
  </w:style>
  <w:style w:type="paragraph" w:styleId="CitaoExtraLongaMeio" w:customStyle="1">
    <w:name w:val="Citação Extra Longa Meio"/>
    <w:basedOn w:val="CitaoExtraLongaIncio"/>
    <w:qFormat/>
    <w:pPr>
      <w:spacing w:before="0"/>
    </w:pPr>
    <w:rPr>
      <w:lang w:val="pt-BR"/>
    </w:rPr>
  </w:style>
  <w:style w:type="paragraph" w:styleId="CitaoExtraLongaFim" w:customStyle="1">
    <w:name w:val="Citação Extra Longa Fim"/>
    <w:basedOn w:val="CitaoExtraLongaMeio"/>
    <w:next w:val="Normal"/>
    <w:qFormat/>
    <w:pPr>
      <w:spacing w:after="600"/>
    </w:pPr>
  </w:style>
  <w:style w:type="paragraph" w:styleId="ndicedeilustraes">
    <w:name w:val="table of figures"/>
    <w:basedOn w:val="Normal"/>
    <w:next w:val="Normal"/>
    <w:qFormat/>
    <w:pPr>
      <w:jc w:val="left"/>
    </w:pPr>
  </w:style>
  <w:style w:type="paragraph" w:styleId="Sumrio1">
    <w:name w:val="toc 1"/>
    <w:basedOn w:val="Normal"/>
    <w:next w:val="Normal"/>
    <w:pPr>
      <w:tabs>
        <w:tab w:val="left" w:pos="170"/>
        <w:tab w:val="left" w:leader="dot" w:pos="8647"/>
      </w:tabs>
      <w:jc w:val="left"/>
    </w:pPr>
    <w:rPr>
      <w:b/>
      <w:caps/>
    </w:rPr>
  </w:style>
  <w:style w:type="paragraph" w:styleId="Sumrio2">
    <w:name w:val="toc 2"/>
    <w:basedOn w:val="Normal"/>
    <w:next w:val="Normal"/>
    <w:uiPriority w:val="39"/>
    <w:pPr>
      <w:tabs>
        <w:tab w:val="left" w:pos="425"/>
        <w:tab w:val="left" w:leader="dot" w:pos="8647"/>
      </w:tabs>
      <w:jc w:val="left"/>
    </w:pPr>
    <w:rPr>
      <w:caps/>
    </w:rPr>
  </w:style>
  <w:style w:type="paragraph" w:styleId="Sumrio3">
    <w:name w:val="toc 3"/>
    <w:basedOn w:val="Normal"/>
    <w:next w:val="Normal"/>
    <w:uiPriority w:val="39"/>
    <w:pPr>
      <w:tabs>
        <w:tab w:val="left" w:pos="567"/>
        <w:tab w:val="left" w:leader="dot" w:pos="8647"/>
      </w:tabs>
      <w:jc w:val="left"/>
    </w:pPr>
  </w:style>
  <w:style w:type="paragraph" w:styleId="Sumrio4">
    <w:name w:val="toc 4"/>
    <w:basedOn w:val="Normal"/>
    <w:next w:val="Normal"/>
    <w:pPr>
      <w:tabs>
        <w:tab w:val="left" w:pos="822"/>
        <w:tab w:val="left" w:leader="dot" w:pos="8647"/>
      </w:tabs>
      <w:jc w:val="left"/>
    </w:pPr>
  </w:style>
  <w:style w:type="paragraph" w:styleId="Sumrio5">
    <w:name w:val="toc 5"/>
    <w:basedOn w:val="Normal"/>
    <w:next w:val="Normal"/>
    <w:pPr>
      <w:tabs>
        <w:tab w:val="left" w:pos="964"/>
        <w:tab w:val="left" w:leader="dot" w:pos="8647"/>
      </w:tabs>
      <w:jc w:val="left"/>
    </w:pPr>
    <w:rPr>
      <w:i/>
    </w:rPr>
  </w:style>
  <w:style w:type="paragraph" w:styleId="TtuloREFERNCIAS" w:customStyle="1">
    <w:name w:val="Título REFERÊNCIAS"/>
    <w:basedOn w:val="Normal"/>
    <w:next w:val="FormataodasReferncias"/>
    <w:qFormat/>
    <w:pPr>
      <w:spacing w:after="600"/>
      <w:jc w:val="center"/>
    </w:pPr>
    <w:rPr>
      <w:b/>
      <w:caps/>
    </w:rPr>
  </w:style>
  <w:style w:type="paragraph" w:styleId="Sumrio6">
    <w:name w:val="toc 6"/>
    <w:basedOn w:val="Normal"/>
    <w:next w:val="Normal"/>
    <w:pPr>
      <w:tabs>
        <w:tab w:val="left" w:pos="1701"/>
        <w:tab w:val="left" w:leader="dot" w:pos="8647"/>
      </w:tabs>
      <w:jc w:val="left"/>
    </w:pPr>
    <w:rPr>
      <w:b/>
    </w:rPr>
  </w:style>
  <w:style w:type="paragraph" w:styleId="Ps-Textuais-APNDICES" w:customStyle="1">
    <w:name w:val="Pós-Textuais - APÊNDICES"/>
    <w:basedOn w:val="Normal"/>
    <w:next w:val="TextodoTrabalho"/>
    <w:qFormat/>
    <w:pPr>
      <w:numPr>
        <w:numId w:val="4"/>
      </w:numPr>
      <w:autoSpaceDE w:val="0"/>
      <w:jc w:val="center"/>
    </w:pPr>
    <w:rPr>
      <w:lang w:val="pt-BR"/>
    </w:rPr>
  </w:style>
  <w:style w:type="paragraph" w:styleId="Ps-Textuais-ANEXOS" w:customStyle="1">
    <w:name w:val="Pós-Textuais - ANEXOS"/>
    <w:basedOn w:val="Normal"/>
    <w:next w:val="TextodoTrabalho"/>
    <w:qFormat/>
    <w:pPr>
      <w:numPr>
        <w:numId w:val="5"/>
      </w:numPr>
      <w:autoSpaceDE w:val="0"/>
      <w:jc w:val="center"/>
    </w:pPr>
    <w:rPr>
      <w:lang w:val="pt-BR"/>
    </w:rPr>
  </w:style>
  <w:style w:type="paragraph" w:styleId="Sumrio8">
    <w:name w:val="toc 8"/>
    <w:basedOn w:val="Normal"/>
    <w:next w:val="Normal"/>
    <w:rPr>
      <w:b/>
    </w:rPr>
  </w:style>
  <w:style w:type="paragraph" w:styleId="Sumrio7">
    <w:name w:val="toc 7"/>
    <w:basedOn w:val="Normal"/>
    <w:next w:val="Normal"/>
    <w:pPr>
      <w:tabs>
        <w:tab w:val="left" w:pos="1332"/>
        <w:tab w:val="left" w:leader="dot" w:pos="8647"/>
      </w:tabs>
      <w:jc w:val="left"/>
    </w:pPr>
    <w:rPr>
      <w:b/>
    </w:rPr>
  </w:style>
  <w:style w:type="paragraph" w:styleId="Contedodatabela" w:customStyle="1">
    <w:name w:val="Conteúdo da tabela"/>
    <w:basedOn w:val="Normal"/>
    <w:qFormat/>
    <w:pPr>
      <w:suppressLineNumbers/>
    </w:pPr>
  </w:style>
  <w:style w:type="paragraph" w:styleId="Ttulodetabela" w:customStyle="1">
    <w:name w:val="Título de tabela"/>
    <w:basedOn w:val="Contedodatabela"/>
    <w:qFormat/>
    <w:pPr>
      <w:jc w:val="center"/>
    </w:pPr>
    <w:rPr>
      <w:b/>
      <w:bCs/>
    </w:rPr>
  </w:style>
  <w:style w:type="paragraph" w:styleId="Contedodoquadro" w:customStyle="1">
    <w:name w:val="Conteúdo do quadro"/>
    <w:basedOn w:val="Normal"/>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character" w:styleId="Hyperlink">
    <w:name w:val="Hyperlink"/>
    <w:basedOn w:val="Fontepargpadro"/>
    <w:uiPriority w:val="99"/>
    <w:unhideWhenUsed/>
    <w:rsid w:val="00D55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2.xml" Id="rId26"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header" Target="header3.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32" /><Relationship Type="http://schemas.openxmlformats.org/officeDocument/2006/relationships/styles" Target="styles.xml" Id="rId5" /><Relationship Type="http://schemas.openxmlformats.org/officeDocument/2006/relationships/footer" Target="footer2.xml" Id="rId28" /><Relationship Type="http://schemas.openxmlformats.org/officeDocument/2006/relationships/header" Target="header4.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27" /><Relationship Type="http://schemas.openxmlformats.org/officeDocument/2006/relationships/footer" Target="footer3.xml" Id="rId30" /><Relationship Type="http://schemas.openxmlformats.org/officeDocument/2006/relationships/footnotes" Target="footnotes.xml" Id="rId8" /><Relationship Type="http://schemas.microsoft.com/office/2011/relationships/people" Target="people.xml" Id="Rea0a9f4cb03d465b" /><Relationship Type="http://schemas.microsoft.com/office/2011/relationships/commentsExtended" Target="commentsExtended.xml" Id="Rca9b41147d7c447f" /><Relationship Type="http://schemas.microsoft.com/office/2016/09/relationships/commentsIds" Target="commentsIds.xml" Id="Ra2415114b3574701" /><Relationship Type="http://schemas.openxmlformats.org/officeDocument/2006/relationships/comments" Target="comments.xml" Id="Rb620cf9e551b4ab6" /><Relationship Type="http://schemas.microsoft.com/office/2018/08/relationships/commentsExtensible" Target="commentsExtensible.xml" Id="R0357ce71f4a947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02d9e82-105b-4866-92af-7adb39f489fc">
      <Terms xmlns="http://schemas.microsoft.com/office/infopath/2007/PartnerControls"/>
    </lcf76f155ced4ddcb4097134ff3c332f>
    <TaxCatchAll xmlns="d8c72cab-8b6a-495c-89dc-53b0da68781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F617B9DC09844B8FFF3C551B3C330D" ma:contentTypeVersion="15" ma:contentTypeDescription="Crie um novo documento." ma:contentTypeScope="" ma:versionID="ae7948c89f8addc25aa232db9a5bee6a">
  <xsd:schema xmlns:xsd="http://www.w3.org/2001/XMLSchema" xmlns:xs="http://www.w3.org/2001/XMLSchema" xmlns:p="http://schemas.microsoft.com/office/2006/metadata/properties" xmlns:ns2="d02d9e82-105b-4866-92af-7adb39f489fc" xmlns:ns3="d8c72cab-8b6a-495c-89dc-53b0da68781a" targetNamespace="http://schemas.microsoft.com/office/2006/metadata/properties" ma:root="true" ma:fieldsID="1e24cb42bf9a6590162de722dffee4a8" ns2:_="" ns3:_="">
    <xsd:import namespace="d02d9e82-105b-4866-92af-7adb39f489fc"/>
    <xsd:import namespace="d8c72cab-8b6a-495c-89dc-53b0da6878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2d9e82-105b-4866-92af-7adb39f48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lcf76f155ced4ddcb4097134ff3c332f" ma:index="18" nillable="true" ma:taxonomy="true" ma:internalName="lcf76f155ced4ddcb4097134ff3c332f" ma:taxonomyFieldName="MediaServiceImageTags" ma:displayName="Marcações de imagem" ma:readOnly="false" ma:fieldId="{5cf76f15-5ced-4ddc-b409-7134ff3c332f}" ma:taxonomyMulti="true" ma:sspId="66a8e9f6-207e-4cbc-81e9-5eb35c0639e1"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c72cab-8b6a-495c-89dc-53b0da68781a" elementFormDefault="qualified">
    <xsd:import namespace="http://schemas.microsoft.com/office/2006/documentManagement/types"/>
    <xsd:import namespace="http://schemas.microsoft.com/office/infopath/2007/PartnerControls"/>
    <xsd:element name="SharedWithUsers" ma:index="15"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Compartilhado Com" ma:internalName="SharedWithDetails" ma:readOnly="true">
      <xsd:simpleType>
        <xsd:restriction base="dms:Note">
          <xsd:maxLength value="255"/>
        </xsd:restriction>
      </xsd:simpleType>
    </xsd:element>
    <xsd:element name="TaxCatchAll" ma:index="19" nillable="true" ma:displayName="Taxonomy Catch All Column" ma:hidden="true" ma:list="{190516bd-ffd4-40fe-9a58-721323674257}" ma:internalName="TaxCatchAll" ma:showField="CatchAllData" ma:web="d8c72cab-8b6a-495c-89dc-53b0da6878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AC9055-034F-4801-816C-DE38F7AC963A}">
  <ds:schemaRefs>
    <ds:schemaRef ds:uri="http://schemas.microsoft.com/office/2006/metadata/properties"/>
    <ds:schemaRef ds:uri="http://www.w3.org/2000/xmlns/"/>
    <ds:schemaRef ds:uri="d02d9e82-105b-4866-92af-7adb39f489fc"/>
    <ds:schemaRef ds:uri="http://schemas.microsoft.com/office/infopath/2007/PartnerControls"/>
    <ds:schemaRef ds:uri="d8c72cab-8b6a-495c-89dc-53b0da68781a"/>
    <ds:schemaRef ds:uri="http://www.w3.org/2001/XMLSchema-instance"/>
  </ds:schemaRefs>
</ds:datastoreItem>
</file>

<file path=customXml/itemProps2.xml><?xml version="1.0" encoding="utf-8"?>
<ds:datastoreItem xmlns:ds="http://schemas.openxmlformats.org/officeDocument/2006/customXml" ds:itemID="{9834A232-FF61-4380-ACB7-D7D7ACC37CE8}">
  <ds:schemaRefs>
    <ds:schemaRef ds:uri="http://schemas.microsoft.com/sharepoint/v3/contenttype/forms"/>
  </ds:schemaRefs>
</ds:datastoreItem>
</file>

<file path=customXml/itemProps3.xml><?xml version="1.0" encoding="utf-8"?>
<ds:datastoreItem xmlns:ds="http://schemas.openxmlformats.org/officeDocument/2006/customXml" ds:itemID="{FFB2BDB9-20DF-4E40-9C82-66056041EC84}">
  <ds:schemaRefs>
    <ds:schemaRef ds:uri="http://schemas.microsoft.com/office/2006/metadata/contentType"/>
    <ds:schemaRef ds:uri="http://schemas.microsoft.com/office/2006/metadata/properties/metaAttributes"/>
    <ds:schemaRef ds:uri="http://www.w3.org/2000/xmlns/"/>
    <ds:schemaRef ds:uri="http://www.w3.org/2001/XMLSchema"/>
    <ds:schemaRef ds:uri="d02d9e82-105b-4866-92af-7adb39f489fc"/>
    <ds:schemaRef ds:uri="d8c72cab-8b6a-495c-89dc-53b0da68781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Administrador</dc:creator>
  <dc:description/>
  <lastModifiedBy>LUIZ CARLOS DOS SANTOS FERREIRA SACRAMENTO</lastModifiedBy>
  <revision>126</revision>
  <dcterms:created xsi:type="dcterms:W3CDTF">2022-09-30T14:52:00.0000000Z</dcterms:created>
  <dcterms:modified xsi:type="dcterms:W3CDTF">2022-10-27T22:25:28.3004193Z</dcterms:modified>
  <dc:language>pt-BR</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0x0101009BF617B9DC09844B8FFF3C551B3C330D</vt:lpwstr>
  </property>
  <property fmtid="{D5CDD505-2E9C-101B-9397-08002B2CF9AE}" pid="3" name="MediaServiceImageTags">
    <vt:lpwstr/>
  </property>
</Properties>
</file>